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5967580"/>
        <w:docPartObj>
          <w:docPartGallery w:val="Cover Pages"/>
          <w:docPartUnique/>
        </w:docPartObj>
      </w:sdtPr>
      <w:sdtEndPr/>
      <w:sdtContent>
        <w:p w14:paraId="5A67C234" w14:textId="3F5BEDA5" w:rsidR="00F84CE2" w:rsidRDefault="005159DE" w:rsidP="00615FF3">
          <w:pPr>
            <w:spacing w:before="5000"/>
          </w:pPr>
          <w:r>
            <w:rPr>
              <w:noProof/>
              <w:lang w:eastAsia="es-ES"/>
            </w:rPr>
            <w:drawing>
              <wp:anchor distT="0" distB="0" distL="114300" distR="114300" simplePos="0" relativeHeight="251658246"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00040" cy="3276600"/>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6" w14:textId="77777777" w:rsidR="00992052" w:rsidRDefault="00992052">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7" w14:textId="77777777" w:rsidR="00992052" w:rsidRDefault="00992052">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992052" w:rsidRDefault="00992052"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A81379A" w:rsidR="00992052" w:rsidRDefault="00992052">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DF77D3">
                                    <w:rPr>
                                      <w:noProof/>
                                      <w:color w:val="FFFFFF" w:themeColor="background1"/>
                                    </w:rPr>
                                    <w:t>19 de febrero de 2018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67C610"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4"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A67C636" w14:textId="77777777" w:rsidR="00992052" w:rsidRDefault="00992052">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A67C637" w14:textId="77777777" w:rsidR="00992052" w:rsidRDefault="00992052">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992052" w:rsidRDefault="00992052"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A81379A" w:rsidR="00992052" w:rsidRDefault="00992052">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DF77D3">
                              <w:rPr>
                                <w:noProof/>
                                <w:color w:val="FFFFFF" w:themeColor="background1"/>
                              </w:rPr>
                              <w:t>19 de febrero de 2018</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EndPr/>
                                <w:sdtContent>
                                  <w:p w14:paraId="5A67C63A" w14:textId="77777777" w:rsidR="00992052" w:rsidRDefault="00992052"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67C612" id="Rectángulo 16" o:spid="_x0000_s1031"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EndPr/>
                          <w:sdtContent>
                            <w:p w14:paraId="5A67C63A" w14:textId="77777777" w:rsidR="00992052" w:rsidRDefault="00992052"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14:paraId="5A67C235" w14:textId="4260F5F6" w:rsidR="00F84CE2" w:rsidRDefault="005159DE">
          <w:r>
            <w:rPr>
              <w:noProof/>
              <w:lang w:eastAsia="es-ES"/>
            </w:rPr>
            <mc:AlternateContent>
              <mc:Choice Requires="wps">
                <w:drawing>
                  <wp:anchor distT="0" distB="0" distL="114300" distR="114300" simplePos="0" relativeHeight="251658247" behindDoc="0" locked="0" layoutInCell="1" allowOverlap="1" wp14:anchorId="165F5854" wp14:editId="3DBD0C2E">
                    <wp:simplePos x="0" y="0"/>
                    <wp:positionH relativeFrom="margin">
                      <wp:posOffset>-546735</wp:posOffset>
                    </wp:positionH>
                    <wp:positionV relativeFrom="paragraph">
                      <wp:posOffset>2376805</wp:posOffset>
                    </wp:positionV>
                    <wp:extent cx="6232291" cy="182880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57172CB" w14:textId="72F93674" w:rsidR="00992052" w:rsidRPr="00B53E88" w:rsidRDefault="00992052"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5F5854" id="_x0000_t202" coordsize="21600,21600" o:spt="202" path="m,l,21600r21600,l21600,xe">
                    <v:stroke joinstyle="miter"/>
                    <v:path gradientshapeok="t" o:connecttype="rect"/>
                  </v:shapetype>
                  <v:shape id="Cuadro de texto 12" o:spid="_x0000_s1032" type="#_x0000_t202" style="position:absolute;left:0;text-align:left;margin-left:-43.05pt;margin-top:187.15pt;width:490.75pt;height:2in;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UNgIAAGcEAAAOAAAAZHJzL2Uyb0RvYy54bWysVFFv2jAQfp+0/2D5fQRS1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" filled="f" stroked="f">
                    <v:textbox style="mso-fit-shape-to-text:t">
                      <w:txbxContent>
                        <w:p w14:paraId="257172CB" w14:textId="72F93674" w:rsidR="00992052" w:rsidRPr="00B53E88" w:rsidRDefault="00992052"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Pr>
              <w:noProof/>
              <w:lang w:eastAsia="es-ES"/>
            </w:rPr>
            <mc:AlternateContent>
              <mc:Choice Requires="wps">
                <w:drawing>
                  <wp:anchor distT="0" distB="0" distL="114300" distR="114300" simplePos="0" relativeHeight="251658245"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C63B" w14:textId="77777777" w:rsidR="00992052" w:rsidRDefault="00992052" w:rsidP="00AD3B45">
                                <w:pPr>
                                  <w:pStyle w:val="Sinespaciado"/>
                                  <w:rPr>
                                    <w:color w:val="FFFFFF" w:themeColor="background1"/>
                                  </w:rPr>
                                </w:pPr>
                                <w:r w:rsidRPr="00AD3B45">
                                  <w:rPr>
                                    <w:color w:val="FFFFFF" w:themeColor="background1"/>
                                  </w:rPr>
                                  <w:t>Aquilino A. Juan Fuente</w:t>
                                </w:r>
                              </w:p>
                              <w:p w14:paraId="5A67C63C" w14:textId="77777777" w:rsidR="00992052" w:rsidRDefault="00992052" w:rsidP="00AD3B45">
                                <w:pPr>
                                  <w:pStyle w:val="Sinespaciado"/>
                                  <w:rPr>
                                    <w:color w:val="FFFFFF" w:themeColor="background1"/>
                                  </w:rPr>
                                </w:pPr>
                                <w:r w:rsidRPr="00AD3B45">
                                  <w:rPr>
                                    <w:color w:val="FFFFFF" w:themeColor="background1"/>
                                  </w:rPr>
                                  <w:t>José Emilio Labra Gayo</w:t>
                                </w:r>
                              </w:p>
                              <w:p w14:paraId="5A67C63D" w14:textId="77777777" w:rsidR="00992052" w:rsidRDefault="00992052" w:rsidP="00AD3B45">
                                <w:pPr>
                                  <w:pStyle w:val="Sinespaciado"/>
                                  <w:rPr>
                                    <w:color w:val="FFFFFF" w:themeColor="background1"/>
                                  </w:rPr>
                                </w:pPr>
                                <w:r w:rsidRPr="00AD3B45">
                                  <w:rPr>
                                    <w:color w:val="FFFFFF" w:themeColor="background1"/>
                                  </w:rPr>
                                  <w:t>Begoña Cristina Pelayo García-Bustelo</w:t>
                                </w:r>
                              </w:p>
                              <w:p w14:paraId="5A67C63E" w14:textId="77777777" w:rsidR="00992052" w:rsidRDefault="00992052" w:rsidP="00AD3B45">
                                <w:pPr>
                                  <w:pStyle w:val="Sinespaciado"/>
                                  <w:rPr>
                                    <w:color w:val="FFFFFF" w:themeColor="background1"/>
                                  </w:rPr>
                                </w:pPr>
                                <w:r w:rsidRPr="00AD3B45">
                                  <w:rPr>
                                    <w:color w:val="FFFFFF" w:themeColor="background1"/>
                                  </w:rPr>
                                  <w:t>Jordán Pascual Espada</w:t>
                                </w:r>
                              </w:p>
                              <w:p w14:paraId="5A67C63F" w14:textId="77777777" w:rsidR="00992052" w:rsidRDefault="00992052" w:rsidP="00AD3B45">
                                <w:pPr>
                                  <w:pStyle w:val="Sinespaciado"/>
                                  <w:rPr>
                                    <w:color w:val="FFFFFF" w:themeColor="background1"/>
                                  </w:rPr>
                                </w:pPr>
                                <w:r>
                                  <w:rPr>
                                    <w:color w:val="FFFFFF" w:themeColor="background1"/>
                                  </w:rPr>
                                  <w:t>Vicente García Díaz</w:t>
                                </w:r>
                              </w:p>
                              <w:p w14:paraId="5A67C640" w14:textId="77777777" w:rsidR="00992052" w:rsidRDefault="00992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7C614" id="Cuadro de texto 2" o:spid="_x0000_s1033"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Ar9in5gwIAAHEFAAAOAAAAAAAAAAAAAAAAAC4CAABkcnMvZTJvRG9jLnhtbFBLAQItABQABgAI&#10;AAAAIQBdkAs34wAAAA0BAAAPAAAAAAAAAAAAAAAAAN0EAABkcnMvZG93bnJldi54bWxQSwUGAAAA&#10;AAQABADzAAAA7QUAAAAA&#10;" filled="f" stroked="f" strokeweight=".5pt">
                    <v:textbox>
                      <w:txbxContent>
                        <w:p w14:paraId="5A67C63B" w14:textId="77777777" w:rsidR="00992052" w:rsidRDefault="00992052" w:rsidP="00AD3B45">
                          <w:pPr>
                            <w:pStyle w:val="Sinespaciado"/>
                            <w:rPr>
                              <w:color w:val="FFFFFF" w:themeColor="background1"/>
                            </w:rPr>
                          </w:pPr>
                          <w:r w:rsidRPr="00AD3B45">
                            <w:rPr>
                              <w:color w:val="FFFFFF" w:themeColor="background1"/>
                            </w:rPr>
                            <w:t>Aquilino A. Juan Fuente</w:t>
                          </w:r>
                        </w:p>
                        <w:p w14:paraId="5A67C63C" w14:textId="77777777" w:rsidR="00992052" w:rsidRDefault="00992052" w:rsidP="00AD3B45">
                          <w:pPr>
                            <w:pStyle w:val="Sinespaciado"/>
                            <w:rPr>
                              <w:color w:val="FFFFFF" w:themeColor="background1"/>
                            </w:rPr>
                          </w:pPr>
                          <w:r w:rsidRPr="00AD3B45">
                            <w:rPr>
                              <w:color w:val="FFFFFF" w:themeColor="background1"/>
                            </w:rPr>
                            <w:t>José Emilio Labra Gayo</w:t>
                          </w:r>
                        </w:p>
                        <w:p w14:paraId="5A67C63D" w14:textId="77777777" w:rsidR="00992052" w:rsidRDefault="00992052" w:rsidP="00AD3B45">
                          <w:pPr>
                            <w:pStyle w:val="Sinespaciado"/>
                            <w:rPr>
                              <w:color w:val="FFFFFF" w:themeColor="background1"/>
                            </w:rPr>
                          </w:pPr>
                          <w:r w:rsidRPr="00AD3B45">
                            <w:rPr>
                              <w:color w:val="FFFFFF" w:themeColor="background1"/>
                            </w:rPr>
                            <w:t>Begoña Cristina Pelayo García-Bustelo</w:t>
                          </w:r>
                        </w:p>
                        <w:p w14:paraId="5A67C63E" w14:textId="77777777" w:rsidR="00992052" w:rsidRDefault="00992052" w:rsidP="00AD3B45">
                          <w:pPr>
                            <w:pStyle w:val="Sinespaciado"/>
                            <w:rPr>
                              <w:color w:val="FFFFFF" w:themeColor="background1"/>
                            </w:rPr>
                          </w:pPr>
                          <w:r w:rsidRPr="00AD3B45">
                            <w:rPr>
                              <w:color w:val="FFFFFF" w:themeColor="background1"/>
                            </w:rPr>
                            <w:t>Jordán Pascual Espada</w:t>
                          </w:r>
                        </w:p>
                        <w:p w14:paraId="5A67C63F" w14:textId="77777777" w:rsidR="00992052" w:rsidRDefault="00992052" w:rsidP="00AD3B45">
                          <w:pPr>
                            <w:pStyle w:val="Sinespaciado"/>
                            <w:rPr>
                              <w:color w:val="FFFFFF" w:themeColor="background1"/>
                            </w:rPr>
                          </w:pPr>
                          <w:r>
                            <w:rPr>
                              <w:color w:val="FFFFFF" w:themeColor="background1"/>
                            </w:rPr>
                            <w:t>Vicente García Díaz</w:t>
                          </w:r>
                        </w:p>
                        <w:p w14:paraId="5A67C640" w14:textId="77777777" w:rsidR="00992052" w:rsidRDefault="00992052"/>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5A67C616" wp14:editId="5A67C617">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A67C641" w14:textId="60F4EF2B" w:rsidR="00992052" w:rsidRDefault="00992052"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14:paraId="5A67C642" w14:textId="7A3A5FDD" w:rsidR="00992052" w:rsidRPr="00F84CE2" w:rsidRDefault="00992052"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A67C616" id="_x0000_s1034"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zsFAIAAAM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LrJHOwUAgAAAwQAAA4AAAAAAAAAAAAAAAAALgIAAGRycy9lMm9Eb2MueG1sUEsBAi0AFAAG&#10;AAgAAAAhACi8PzjiAAAADQEAAA8AAAAAAAAAAAAAAAAAbgQAAGRycy9kb3ducmV2LnhtbFBLBQYA&#10;AAAABAAEAPMAAAB9BQAAAAA=&#10;" filled="f" stroked="f">
                    <v:textbox style="mso-fit-shape-to-text:t">
                      <w:txbxContent>
                        <w:p w14:paraId="5A67C641" w14:textId="60F4EF2B" w:rsidR="00992052" w:rsidRDefault="00992052"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14:paraId="5A67C642" w14:textId="7A3A5FDD" w:rsidR="00992052" w:rsidRPr="00F84CE2" w:rsidRDefault="00992052"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v:textbox>
                    <w10:wrap type="topAndBottom" anchorx="page"/>
                  </v:shape>
                </w:pict>
              </mc:Fallback>
            </mc:AlternateContent>
          </w:r>
          <w:r w:rsidR="00F84CE2">
            <w:br w:type="page"/>
          </w:r>
        </w:p>
      </w:sdtContent>
    </w:sdt>
    <w:p w14:paraId="5A67C236" w14:textId="164724F1"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A67C237" w14:textId="4188C0DE"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A67C238" w14:textId="77777777" w:rsidR="00D70222" w:rsidRPr="00D3692F" w:rsidRDefault="00D70222" w:rsidP="684699FD">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684699FD">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A67C23B" w14:textId="77777777" w:rsidTr="005E7DA3">
        <w:trPr>
          <w:jc w:val="center"/>
        </w:trPr>
        <w:tc>
          <w:tcPr>
            <w:tcW w:w="4322" w:type="dxa"/>
            <w:vAlign w:val="center"/>
          </w:tcPr>
          <w:p w14:paraId="5A67C239" w14:textId="77777777" w:rsidR="00D70222" w:rsidRPr="00D3692F" w:rsidRDefault="00D70222" w:rsidP="006856FF">
            <w:pPr>
              <w:spacing w:after="0"/>
              <w:rPr>
                <w:b/>
              </w:rPr>
            </w:pPr>
            <w:r>
              <w:rPr>
                <w:noProof/>
                <w:lang w:eastAsia="es-ES"/>
              </w:rPr>
              <w:drawing>
                <wp:inline distT="0" distB="0" distL="0" distR="0" wp14:anchorId="5A67C618" wp14:editId="2CFF645A">
                  <wp:extent cx="2108887" cy="750473"/>
                  <wp:effectExtent l="0" t="0" r="5715" b="0"/>
                  <wp:docPr id="978929477" name="picture"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A67C23A" w14:textId="77777777" w:rsidR="00D70222" w:rsidRPr="00D3692F" w:rsidRDefault="00D70222" w:rsidP="006856FF">
            <w:pPr>
              <w:spacing w:after="0"/>
              <w:jc w:val="right"/>
              <w:rPr>
                <w:b/>
              </w:rPr>
            </w:pPr>
            <w:r>
              <w:rPr>
                <w:noProof/>
                <w:lang w:eastAsia="es-ES"/>
              </w:rPr>
              <w:drawing>
                <wp:inline distT="0" distB="0" distL="0" distR="0" wp14:anchorId="5A67C61A" wp14:editId="70F0BE2A">
                  <wp:extent cx="1193318" cy="1425146"/>
                  <wp:effectExtent l="0" t="0" r="6985" b="3810"/>
                  <wp:docPr id="210256349" name="picture"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A67C23C" w14:textId="45066913" w:rsidR="00D70222" w:rsidRPr="00D3692F" w:rsidRDefault="00D70222" w:rsidP="684699FD">
      <w:pPr>
        <w:pBdr>
          <w:top w:val="single" w:sz="4" w:space="1" w:color="auto"/>
          <w:left w:val="single" w:sz="4" w:space="4" w:color="auto"/>
          <w:bottom w:val="single" w:sz="4" w:space="1" w:color="auto"/>
          <w:right w:val="single" w:sz="4" w:space="4" w:color="auto"/>
        </w:pBdr>
        <w:jc w:val="center"/>
        <w:rPr>
          <w:b/>
          <w:bCs/>
          <w:sz w:val="32"/>
          <w:szCs w:val="32"/>
        </w:rPr>
      </w:pPr>
      <w:r w:rsidRPr="684699FD">
        <w:fldChar w:fldCharType="begin"/>
      </w:r>
      <w:r w:rsidRPr="00D3692F">
        <w:rPr>
          <w:b/>
          <w:sz w:val="32"/>
        </w:rPr>
        <w:instrText xml:space="preserve"> TITLE   \* MERGEFORMAT </w:instrText>
      </w:r>
      <w:r w:rsidRPr="684699FD">
        <w:rPr>
          <w:b/>
          <w:sz w:val="32"/>
        </w:rPr>
        <w:fldChar w:fldCharType="separate"/>
      </w:r>
      <w:r w:rsidR="00045BB0" w:rsidRPr="684699FD">
        <w:rPr>
          <w:b/>
          <w:bCs/>
          <w:sz w:val="32"/>
          <w:szCs w:val="32"/>
        </w:rPr>
        <w:t>GestUsers: Sistema de Gestión de Usuarios</w:t>
      </w:r>
      <w:r w:rsidRPr="684699FD">
        <w:fldChar w:fldCharType="end"/>
      </w:r>
    </w:p>
    <w:p w14:paraId="5D1BB985" w14:textId="3FACA702" w:rsidR="00D70222" w:rsidRPr="00404E31" w:rsidRDefault="007D33A3" w:rsidP="00404E31">
      <w:pPr>
        <w:tabs>
          <w:tab w:val="left" w:pos="1985"/>
        </w:tabs>
        <w:spacing w:before="480"/>
      </w:pPr>
      <w:commentRangeStart w:id="1"/>
      <w:r w:rsidRPr="26B937D2">
        <w:rPr>
          <w:b/>
          <w:bCs/>
        </w:rPr>
        <w:t>Autores</w:t>
      </w:r>
      <w:commentRangeEnd w:id="1"/>
      <w:r w:rsidR="002E72A8">
        <w:rPr>
          <w:rStyle w:val="Refdecomentario"/>
          <w:rFonts w:eastAsia="Times New Roman" w:cs="Times New Roman"/>
          <w:lang w:eastAsia="es-ES"/>
        </w:rPr>
        <w:commentReference w:id="1"/>
      </w:r>
      <w:r w:rsidR="00D70222" w:rsidRPr="1B1A7BA5">
        <w:t>:</w:t>
      </w:r>
      <w:r w:rsidR="00404E31">
        <w:tab/>
      </w:r>
    </w:p>
    <w:p w14:paraId="55FB14EF" w14:textId="5D8FBF0F" w:rsidR="0055771D" w:rsidRPr="00404E31" w:rsidRDefault="009861A2" w:rsidP="005E7DA3">
      <w:pPr>
        <w:tabs>
          <w:tab w:val="left" w:pos="1985"/>
        </w:tabs>
        <w:spacing w:before="160"/>
        <w:ind w:left="708"/>
      </w:pPr>
      <w:r w:rsidDel="4916F1C3">
        <w:tab/>
      </w:r>
      <w:r w:rsidR="684699FD" w:rsidRPr="00404E31">
        <w:t>Pablo González Martínez - UO245699 – E3B1</w:t>
      </w:r>
    </w:p>
    <w:p w14:paraId="7FC79FA4" w14:textId="6EA1794A" w:rsidR="0083388E" w:rsidRPr="00404E31" w:rsidRDefault="009861A2" w:rsidP="005E7DA3">
      <w:pPr>
        <w:tabs>
          <w:tab w:val="left" w:pos="1985"/>
        </w:tabs>
        <w:spacing w:before="160"/>
        <w:ind w:left="708"/>
      </w:pPr>
      <w:r w:rsidDel="4C5817BF">
        <w:tab/>
      </w:r>
      <w:r w:rsidR="1B1A7BA5" w:rsidRPr="00404E31">
        <w:t>Diego Álvarez Guinarte – UO251682 – E3B1</w:t>
      </w:r>
    </w:p>
    <w:p w14:paraId="7F48E848" w14:textId="43B6F9BA" w:rsidR="0055771D" w:rsidRDefault="009861A2" w:rsidP="005E7DA3">
      <w:pPr>
        <w:tabs>
          <w:tab w:val="left" w:pos="1985"/>
        </w:tabs>
        <w:spacing w:before="160"/>
        <w:ind w:left="708"/>
      </w:pPr>
      <w:r w:rsidDel="4C5817BF">
        <w:tab/>
      </w:r>
      <w:r w:rsidR="684699FD" w:rsidRPr="00404E31">
        <w:t>Manuel Junco Díez - UO252010 – E3B1</w:t>
      </w:r>
    </w:p>
    <w:p w14:paraId="2EC2E3EB" w14:textId="104E747E" w:rsidR="0083388E" w:rsidRDefault="00FB75FC" w:rsidP="005E7DA3">
      <w:pPr>
        <w:tabs>
          <w:tab w:val="left" w:pos="1985"/>
        </w:tabs>
        <w:spacing w:before="160"/>
        <w:ind w:firstLine="1985"/>
      </w:pPr>
      <w:r w:rsidRPr="00404E31">
        <w:t>Iván Suárez Castiñeiras - UO244730 – E3B1</w:t>
      </w:r>
    </w:p>
    <w:p w14:paraId="2811AEEE" w14:textId="17093E54" w:rsidR="0083388E" w:rsidRPr="00404E31" w:rsidRDefault="001A77BB" w:rsidP="2948BCC8">
      <w:pPr>
        <w:tabs>
          <w:tab w:val="left" w:pos="1985"/>
        </w:tabs>
        <w:spacing w:before="160"/>
        <w:ind w:left="708"/>
      </w:pPr>
      <w:r>
        <w:tab/>
      </w:r>
      <w:r w:rsidR="0083388E" w:rsidRPr="00404E31">
        <w:t>José Antonio Marín Álvarez - UO212006 – E3B2</w:t>
      </w:r>
    </w:p>
    <w:p w14:paraId="4970B667" w14:textId="718CACB0" w:rsidR="0083388E" w:rsidRPr="00404E31" w:rsidRDefault="001A77BB" w:rsidP="2948BCC8">
      <w:pPr>
        <w:tabs>
          <w:tab w:val="left" w:pos="1985"/>
        </w:tabs>
        <w:spacing w:before="160"/>
        <w:ind w:left="708"/>
      </w:pPr>
      <w:r>
        <w:tab/>
      </w:r>
      <w:r w:rsidR="0083388E" w:rsidRPr="00404E31">
        <w:t>Miguel Martínez Serrano – UO237030 - E3B2</w:t>
      </w:r>
    </w:p>
    <w:p w14:paraId="3C6729AE" w14:textId="297802C6" w:rsidR="0083388E" w:rsidRDefault="001A77BB" w:rsidP="005E7DA3">
      <w:pPr>
        <w:tabs>
          <w:tab w:val="left" w:pos="1985"/>
        </w:tabs>
        <w:spacing w:before="160"/>
        <w:ind w:left="708"/>
      </w:pPr>
      <w:r>
        <w:tab/>
      </w:r>
      <w:r w:rsidR="0083388E" w:rsidRPr="00040ACF">
        <w:t xml:space="preserve">Daniel Martínez Valeriano – </w:t>
      </w:r>
      <w:r w:rsidR="0083388E" w:rsidRPr="00404E31">
        <w:t>UO252438</w:t>
      </w:r>
      <w:r w:rsidR="0083388E">
        <w:t xml:space="preserve"> – E3B2</w:t>
      </w:r>
    </w:p>
    <w:p w14:paraId="53072A04" w14:textId="470B7C9E" w:rsidR="0083388E" w:rsidRDefault="001A77BB" w:rsidP="005E7DA3">
      <w:pPr>
        <w:tabs>
          <w:tab w:val="left" w:pos="1985"/>
        </w:tabs>
        <w:spacing w:before="160"/>
        <w:ind w:left="708"/>
      </w:pPr>
      <w:r>
        <w:tab/>
      </w:r>
      <w:r w:rsidR="0083388E" w:rsidRPr="00040ACF">
        <w:t xml:space="preserve">Andrés Ángel González Granda – </w:t>
      </w:r>
      <w:r w:rsidR="0083388E" w:rsidRPr="00404E31">
        <w:t>UO68216 - E3B2</w:t>
      </w:r>
    </w:p>
    <w:p w14:paraId="54E3BC8F" w14:textId="16A8CA82" w:rsidR="0083388E" w:rsidRPr="00404E31" w:rsidRDefault="001A77BB" w:rsidP="2948BCC8">
      <w:pPr>
        <w:tabs>
          <w:tab w:val="left" w:pos="1985"/>
        </w:tabs>
        <w:spacing w:before="160"/>
        <w:ind w:left="708"/>
      </w:pPr>
      <w:r>
        <w:tab/>
      </w:r>
      <w:r w:rsidR="0083388E">
        <w:t>Kilian Pérez González – UO21504 – E3B2</w:t>
      </w:r>
    </w:p>
    <w:p w14:paraId="5A67C246" w14:textId="6E6A588E" w:rsidR="00D70222" w:rsidRPr="00D3692F" w:rsidRDefault="00D70222" w:rsidP="00CA1D68">
      <w:pPr>
        <w:tabs>
          <w:tab w:val="left" w:pos="1956"/>
          <w:tab w:val="left" w:pos="1985"/>
        </w:tabs>
        <w:spacing w:before="480"/>
      </w:pPr>
      <w:commentRangeStart w:id="2"/>
      <w:r w:rsidRPr="684699FD">
        <w:rPr>
          <w:b/>
          <w:bCs/>
        </w:rPr>
        <w:t>Fecha</w:t>
      </w:r>
      <w:commentRangeEnd w:id="2"/>
      <w:r w:rsidR="002E72A8">
        <w:rPr>
          <w:rStyle w:val="Refdecomentario"/>
          <w:rFonts w:eastAsia="Times New Roman" w:cs="Times New Roman"/>
          <w:lang w:eastAsia="es-ES"/>
        </w:rPr>
        <w:commentReference w:id="2"/>
      </w:r>
      <w:r w:rsidRPr="5FE0D62B">
        <w:t xml:space="preserve">: </w:t>
      </w:r>
      <w:r w:rsidRPr="00D3692F">
        <w:tab/>
      </w:r>
      <w:bookmarkStart w:id="3" w:name="_Toc521269774"/>
      <w:r w:rsidR="005C3F3B">
        <w:fldChar w:fldCharType="begin"/>
      </w:r>
      <w:r w:rsidR="005C3F3B">
        <w:instrText xml:space="preserve"> DATE  \@ "dd' de 'MMMM' de 'yyyy"  \* MERGEFORMAT </w:instrText>
      </w:r>
      <w:r w:rsidR="005C3F3B">
        <w:fldChar w:fldCharType="separate"/>
      </w:r>
      <w:r w:rsidR="00DF77D3">
        <w:rPr>
          <w:noProof/>
        </w:rPr>
        <w:t>19 de febrero de 2018</w:t>
      </w:r>
      <w:r w:rsidR="005C3F3B">
        <w:fldChar w:fldCharType="end"/>
      </w:r>
    </w:p>
    <w:p w14:paraId="5A67C247" w14:textId="78858812" w:rsidR="00D70222" w:rsidRPr="00D3692F" w:rsidRDefault="00D70222" w:rsidP="00D70222">
      <w:pPr>
        <w:tabs>
          <w:tab w:val="left" w:pos="1985"/>
        </w:tabs>
        <w:spacing w:before="480"/>
      </w:pPr>
      <w:r w:rsidRPr="684699FD">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r w:rsidR="00DF59A9">
        <w:fldChar w:fldCharType="begin"/>
      </w:r>
      <w:r w:rsidR="00DF59A9">
        <w:instrText xml:space="preserve"> DOCPROPERTY  Version  \* MERGEFORMAT </w:instrText>
      </w:r>
      <w:r w:rsidR="00DF59A9">
        <w:fldChar w:fldCharType="separate"/>
      </w:r>
      <w:r w:rsidR="005159DE">
        <w:t>2018.ES.001</w:t>
      </w:r>
      <w:r w:rsidR="00DF59A9">
        <w:fldChar w:fldCharType="end"/>
      </w:r>
      <w:r w:rsidRPr="00D3692F">
        <w:br w:type="page"/>
      </w:r>
    </w:p>
    <w:bookmarkStart w:id="4" w:name="_Toc322985971" w:displacedByCustomXml="next"/>
    <w:bookmarkStart w:id="5"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A67C248" w14:textId="77777777" w:rsidR="00D70222" w:rsidRPr="00D3692F" w:rsidRDefault="684699FD">
          <w:pPr>
            <w:pStyle w:val="TtuloTDC"/>
          </w:pPr>
          <w:r>
            <w:t>Tabla de contenido</w:t>
          </w:r>
          <w:bookmarkStart w:id="6" w:name="_GoBack"/>
          <w:bookmarkEnd w:id="6"/>
        </w:p>
        <w:p w14:paraId="433124DD" w14:textId="2256A91E" w:rsidR="00CE0146" w:rsidRDefault="00D70222">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r w:rsidR="00CE0146" w:rsidRPr="00A57898">
            <w:rPr>
              <w:rStyle w:val="Hipervnculo"/>
              <w:rFonts w:eastAsiaTheme="majorEastAsia"/>
            </w:rPr>
            <w:fldChar w:fldCharType="begin"/>
          </w:r>
          <w:r w:rsidR="00CE0146" w:rsidRPr="00A57898">
            <w:rPr>
              <w:rStyle w:val="Hipervnculo"/>
              <w:rFonts w:eastAsiaTheme="majorEastAsia"/>
            </w:rPr>
            <w:instrText xml:space="preserve"> </w:instrText>
          </w:r>
          <w:r w:rsidR="00CE0146">
            <w:instrText>HYPERLINK \l "_Toc506796299"</w:instrText>
          </w:r>
          <w:r w:rsidR="00CE0146" w:rsidRPr="00A57898">
            <w:rPr>
              <w:rStyle w:val="Hipervnculo"/>
              <w:rFonts w:eastAsiaTheme="majorEastAsia"/>
            </w:rPr>
            <w:instrText xml:space="preserve"> </w:instrText>
          </w:r>
          <w:r w:rsidR="00CE0146" w:rsidRPr="00A57898">
            <w:rPr>
              <w:rStyle w:val="Hipervnculo"/>
              <w:rFonts w:eastAsiaTheme="majorEastAsia"/>
            </w:rPr>
          </w:r>
          <w:r w:rsidR="00CE0146" w:rsidRPr="00A57898">
            <w:rPr>
              <w:rStyle w:val="Hipervnculo"/>
              <w:rFonts w:eastAsiaTheme="majorEastAsia"/>
            </w:rPr>
            <w:fldChar w:fldCharType="separate"/>
          </w:r>
          <w:r w:rsidR="00CE0146" w:rsidRPr="00A57898">
            <w:rPr>
              <w:rStyle w:val="Hipervnculo"/>
              <w:rFonts w:eastAsiaTheme="majorEastAsia"/>
            </w:rPr>
            <w:t>1</w:t>
          </w:r>
          <w:r w:rsidR="00CE0146">
            <w:rPr>
              <w:rFonts w:eastAsiaTheme="minorEastAsia" w:cstheme="minorBidi"/>
              <w:szCs w:val="22"/>
            </w:rPr>
            <w:tab/>
          </w:r>
          <w:r w:rsidR="00CE0146" w:rsidRPr="00A57898">
            <w:rPr>
              <w:rStyle w:val="Hipervnculo"/>
              <w:rFonts w:eastAsiaTheme="majorEastAsia"/>
            </w:rPr>
            <w:t>Introducción y Objetivos</w:t>
          </w:r>
          <w:r w:rsidR="00CE0146">
            <w:rPr>
              <w:webHidden/>
            </w:rPr>
            <w:tab/>
          </w:r>
          <w:r w:rsidR="00CE0146">
            <w:rPr>
              <w:webHidden/>
            </w:rPr>
            <w:fldChar w:fldCharType="begin"/>
          </w:r>
          <w:r w:rsidR="00CE0146">
            <w:rPr>
              <w:webHidden/>
            </w:rPr>
            <w:instrText xml:space="preserve"> PAGEREF _Toc506796299 \h </w:instrText>
          </w:r>
          <w:r w:rsidR="00CE0146">
            <w:rPr>
              <w:webHidden/>
            </w:rPr>
          </w:r>
          <w:r w:rsidR="00CE0146">
            <w:rPr>
              <w:webHidden/>
            </w:rPr>
            <w:fldChar w:fldCharType="separate"/>
          </w:r>
          <w:ins w:id="7" w:author="Miguel Martínez Serrano" w:date="2018-02-19T09:54:00Z">
            <w:r w:rsidR="00DF77D3">
              <w:rPr>
                <w:webHidden/>
              </w:rPr>
              <w:t>5</w:t>
            </w:r>
          </w:ins>
          <w:del w:id="8" w:author="Miguel Martínez Serrano" w:date="2018-02-19T09:51:00Z">
            <w:r w:rsidR="00CE0146" w:rsidDel="00096B18">
              <w:rPr>
                <w:webHidden/>
              </w:rPr>
              <w:delText>6</w:delText>
            </w:r>
          </w:del>
          <w:r w:rsidR="00CE0146">
            <w:rPr>
              <w:webHidden/>
            </w:rPr>
            <w:fldChar w:fldCharType="end"/>
          </w:r>
          <w:r w:rsidR="00CE0146" w:rsidRPr="00A57898">
            <w:rPr>
              <w:rStyle w:val="Hipervnculo"/>
              <w:rFonts w:eastAsiaTheme="majorEastAsia"/>
            </w:rPr>
            <w:fldChar w:fldCharType="end"/>
          </w:r>
        </w:p>
        <w:p w14:paraId="4F5FFE56" w14:textId="09BD9FB3"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"_Toc506796300"</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2</w:t>
          </w:r>
          <w:r>
            <w:rPr>
              <w:rFonts w:eastAsiaTheme="minorEastAsia" w:cstheme="minorBidi"/>
              <w:szCs w:val="22"/>
            </w:rPr>
            <w:tab/>
          </w:r>
          <w:r w:rsidRPr="00A57898">
            <w:rPr>
              <w:rStyle w:val="Hipervnculo"/>
              <w:rFonts w:eastAsiaTheme="majorEastAsia"/>
            </w:rPr>
            <w:t>Requisitos</w:t>
          </w:r>
          <w:r>
            <w:rPr>
              <w:webHidden/>
            </w:rPr>
            <w:tab/>
          </w:r>
          <w:r>
            <w:rPr>
              <w:webHidden/>
            </w:rPr>
            <w:fldChar w:fldCharType="begin"/>
          </w:r>
          <w:r>
            <w:rPr>
              <w:webHidden/>
            </w:rPr>
            <w:instrText xml:space="preserve"> PAGEREF _Toc506796300 \h </w:instrText>
          </w:r>
          <w:r>
            <w:rPr>
              <w:webHidden/>
            </w:rPr>
          </w:r>
          <w:r>
            <w:rPr>
              <w:webHidden/>
            </w:rPr>
            <w:fldChar w:fldCharType="separate"/>
          </w:r>
          <w:ins w:id="9" w:author="Miguel Martínez Serrano" w:date="2018-02-19T09:54:00Z">
            <w:r w:rsidR="00DF77D3">
              <w:rPr>
                <w:webHidden/>
              </w:rPr>
              <w:t>6</w:t>
            </w:r>
          </w:ins>
          <w:del w:id="10" w:author="Miguel Martínez Serrano" w:date="2018-02-19T09:51:00Z">
            <w:r w:rsidDel="00096B18">
              <w:rPr>
                <w:webHidden/>
              </w:rPr>
              <w:delText>7</w:delText>
            </w:r>
          </w:del>
          <w:r>
            <w:rPr>
              <w:webHidden/>
            </w:rPr>
            <w:fldChar w:fldCharType="end"/>
          </w:r>
          <w:r w:rsidRPr="00A57898">
            <w:rPr>
              <w:rStyle w:val="Hipervnculo"/>
              <w:rFonts w:eastAsiaTheme="majorEastAsia"/>
            </w:rPr>
            <w:fldChar w:fldCharType="end"/>
          </w:r>
        </w:p>
        <w:p w14:paraId="30AD1118" w14:textId="1D091B80"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"_Toc506796301"</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2.1</w:t>
          </w:r>
          <w:r>
            <w:rPr>
              <w:rFonts w:cstheme="minorBidi"/>
              <w:noProof/>
              <w:szCs w:val="22"/>
            </w:rPr>
            <w:tab/>
          </w:r>
          <w:r w:rsidRPr="00A57898">
            <w:rPr>
              <w:rStyle w:val="Hipervnculo"/>
              <w:noProof/>
            </w:rPr>
            <w:t>Loader</w:t>
          </w:r>
          <w:r>
            <w:rPr>
              <w:noProof/>
              <w:webHidden/>
            </w:rPr>
            <w:tab/>
          </w:r>
          <w:r>
            <w:rPr>
              <w:noProof/>
              <w:webHidden/>
            </w:rPr>
            <w:fldChar w:fldCharType="begin"/>
          </w:r>
          <w:r>
            <w:rPr>
              <w:noProof/>
              <w:webHidden/>
            </w:rPr>
            <w:instrText xml:space="preserve"> PAGEREF _Toc506796301 \h </w:instrText>
          </w:r>
          <w:r>
            <w:rPr>
              <w:noProof/>
              <w:webHidden/>
            </w:rPr>
          </w:r>
          <w:r>
            <w:rPr>
              <w:noProof/>
              <w:webHidden/>
            </w:rPr>
            <w:fldChar w:fldCharType="separate"/>
          </w:r>
          <w:ins w:id="11" w:author="Miguel Martínez Serrano" w:date="2018-02-19T09:54:00Z">
            <w:r w:rsidR="00DF77D3">
              <w:rPr>
                <w:noProof/>
                <w:webHidden/>
              </w:rPr>
              <w:t>6</w:t>
            </w:r>
          </w:ins>
          <w:del w:id="12" w:author="Miguel Martínez Serrano" w:date="2018-02-19T09:51:00Z">
            <w:r w:rsidDel="00096B18">
              <w:rPr>
                <w:noProof/>
                <w:webHidden/>
              </w:rPr>
              <w:delText>7</w:delText>
            </w:r>
          </w:del>
          <w:r>
            <w:rPr>
              <w:noProof/>
              <w:webHidden/>
            </w:rPr>
            <w:fldChar w:fldCharType="end"/>
          </w:r>
          <w:r w:rsidRPr="00A57898">
            <w:rPr>
              <w:rStyle w:val="Hipervnculo"/>
              <w:noProof/>
            </w:rPr>
            <w:fldChar w:fldCharType="end"/>
          </w:r>
        </w:p>
        <w:p w14:paraId="7A75961D" w14:textId="5F194C43"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"_Toc506796302"</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2.2</w:t>
          </w:r>
          <w:r>
            <w:rPr>
              <w:rFonts w:cstheme="minorBidi"/>
              <w:noProof/>
              <w:szCs w:val="22"/>
            </w:rPr>
            <w:tab/>
          </w:r>
          <w:r w:rsidRPr="00A57898">
            <w:rPr>
              <w:rStyle w:val="Hipervnculo"/>
              <w:noProof/>
            </w:rPr>
            <w:t>Agents</w:t>
          </w:r>
          <w:r>
            <w:rPr>
              <w:noProof/>
              <w:webHidden/>
            </w:rPr>
            <w:tab/>
          </w:r>
          <w:r>
            <w:rPr>
              <w:noProof/>
              <w:webHidden/>
            </w:rPr>
            <w:fldChar w:fldCharType="begin"/>
          </w:r>
          <w:r>
            <w:rPr>
              <w:noProof/>
              <w:webHidden/>
            </w:rPr>
            <w:instrText xml:space="preserve"> PAGEREF _Toc506796302 \h </w:instrText>
          </w:r>
          <w:r>
            <w:rPr>
              <w:noProof/>
              <w:webHidden/>
            </w:rPr>
          </w:r>
          <w:r>
            <w:rPr>
              <w:noProof/>
              <w:webHidden/>
            </w:rPr>
            <w:fldChar w:fldCharType="separate"/>
          </w:r>
          <w:ins w:id="13" w:author="Miguel Martínez Serrano" w:date="2018-02-19T09:54:00Z">
            <w:r w:rsidR="00DF77D3">
              <w:rPr>
                <w:noProof/>
                <w:webHidden/>
              </w:rPr>
              <w:t>7</w:t>
            </w:r>
          </w:ins>
          <w:del w:id="14" w:author="Miguel Martínez Serrano" w:date="2018-02-19T09:51:00Z">
            <w:r w:rsidDel="00096B18">
              <w:rPr>
                <w:noProof/>
                <w:webHidden/>
              </w:rPr>
              <w:delText>8</w:delText>
            </w:r>
          </w:del>
          <w:r>
            <w:rPr>
              <w:noProof/>
              <w:webHidden/>
            </w:rPr>
            <w:fldChar w:fldCharType="end"/>
          </w:r>
          <w:r w:rsidRPr="00A57898">
            <w:rPr>
              <w:rStyle w:val="Hipervnculo"/>
              <w:noProof/>
            </w:rPr>
            <w:fldChar w:fldCharType="end"/>
          </w:r>
        </w:p>
        <w:p w14:paraId="0C0CD2EB" w14:textId="65A5314B"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"_Toc506796303"</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3</w:t>
          </w:r>
          <w:r>
            <w:rPr>
              <w:rFonts w:eastAsiaTheme="minorEastAsia" w:cstheme="minorBidi"/>
              <w:szCs w:val="22"/>
            </w:rPr>
            <w:tab/>
          </w:r>
          <w:r w:rsidRPr="00A57898">
            <w:rPr>
              <w:rStyle w:val="Hipervnculo"/>
              <w:rFonts w:eastAsiaTheme="majorEastAsia"/>
            </w:rPr>
            <w:t>Metodología usada</w:t>
          </w:r>
          <w:r>
            <w:rPr>
              <w:webHidden/>
            </w:rPr>
            <w:tab/>
          </w:r>
          <w:r>
            <w:rPr>
              <w:webHidden/>
            </w:rPr>
            <w:fldChar w:fldCharType="begin"/>
          </w:r>
          <w:r>
            <w:rPr>
              <w:webHidden/>
            </w:rPr>
            <w:instrText xml:space="preserve"> PAGEREF _Toc506796303 \h </w:instrText>
          </w:r>
          <w:r>
            <w:rPr>
              <w:webHidden/>
            </w:rPr>
          </w:r>
          <w:r>
            <w:rPr>
              <w:webHidden/>
            </w:rPr>
            <w:fldChar w:fldCharType="separate"/>
          </w:r>
          <w:ins w:id="15" w:author="Miguel Martínez Serrano" w:date="2018-02-19T09:54:00Z">
            <w:r w:rsidR="00DF77D3">
              <w:rPr>
                <w:webHidden/>
              </w:rPr>
              <w:t>8</w:t>
            </w:r>
          </w:ins>
          <w:del w:id="16" w:author="Miguel Martínez Serrano" w:date="2018-02-19T09:51:00Z">
            <w:r w:rsidDel="00096B18">
              <w:rPr>
                <w:webHidden/>
              </w:rPr>
              <w:delText>9</w:delText>
            </w:r>
          </w:del>
          <w:r>
            <w:rPr>
              <w:webHidden/>
            </w:rPr>
            <w:fldChar w:fldCharType="end"/>
          </w:r>
          <w:r w:rsidRPr="00A57898">
            <w:rPr>
              <w:rStyle w:val="Hipervnculo"/>
              <w:rFonts w:eastAsiaTheme="majorEastAsia"/>
            </w:rPr>
            <w:fldChar w:fldCharType="end"/>
          </w:r>
        </w:p>
        <w:p w14:paraId="630448ED" w14:textId="59460FB9"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"_Toc506796304"</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4</w:t>
          </w:r>
          <w:r>
            <w:rPr>
              <w:rFonts w:eastAsiaTheme="minorEastAsia" w:cstheme="minorBidi"/>
              <w:szCs w:val="22"/>
            </w:rPr>
            <w:tab/>
          </w:r>
          <w:r w:rsidRPr="00A57898">
            <w:rPr>
              <w:rStyle w:val="Hipervnculo"/>
              <w:rFonts w:eastAsiaTheme="majorEastAsia"/>
            </w:rPr>
            <w:t xml:space="preserve">Identificación de </w:t>
          </w:r>
          <w:r w:rsidRPr="00A57898">
            <w:rPr>
              <w:rStyle w:val="Hipervnculo"/>
              <w:rFonts w:eastAsiaTheme="majorEastAsia"/>
              <w:i/>
              <w:iCs/>
            </w:rPr>
            <w:t>Stakeholders</w:t>
          </w:r>
          <w:r>
            <w:rPr>
              <w:webHidden/>
            </w:rPr>
            <w:tab/>
          </w:r>
          <w:r>
            <w:rPr>
              <w:webHidden/>
            </w:rPr>
            <w:fldChar w:fldCharType="begin"/>
          </w:r>
          <w:r>
            <w:rPr>
              <w:webHidden/>
            </w:rPr>
            <w:instrText xml:space="preserve"> PAGEREF _Toc506796304 \h </w:instrText>
          </w:r>
          <w:r>
            <w:rPr>
              <w:webHidden/>
            </w:rPr>
          </w:r>
          <w:r>
            <w:rPr>
              <w:webHidden/>
            </w:rPr>
            <w:fldChar w:fldCharType="separate"/>
          </w:r>
          <w:ins w:id="17" w:author="Miguel Martínez Serrano" w:date="2018-02-19T09:54:00Z">
            <w:r w:rsidR="00DF77D3">
              <w:rPr>
                <w:webHidden/>
              </w:rPr>
              <w:t>9</w:t>
            </w:r>
          </w:ins>
          <w:del w:id="18" w:author="Miguel Martínez Serrano" w:date="2018-02-19T09:51:00Z">
            <w:r w:rsidDel="00096B18">
              <w:rPr>
                <w:webHidden/>
              </w:rPr>
              <w:delText>10</w:delText>
            </w:r>
          </w:del>
          <w:r>
            <w:rPr>
              <w:webHidden/>
            </w:rPr>
            <w:fldChar w:fldCharType="end"/>
          </w:r>
          <w:r w:rsidRPr="00A57898">
            <w:rPr>
              <w:rStyle w:val="Hipervnculo"/>
              <w:rFonts w:eastAsiaTheme="majorEastAsia"/>
            </w:rPr>
            <w:fldChar w:fldCharType="end"/>
          </w:r>
        </w:p>
        <w:p w14:paraId="366E97D8" w14:textId="02DD9313"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"_Toc506796305"</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4.1</w:t>
          </w:r>
          <w:r>
            <w:rPr>
              <w:rFonts w:cstheme="minorBidi"/>
              <w:noProof/>
              <w:szCs w:val="22"/>
            </w:rPr>
            <w:tab/>
          </w:r>
          <w:r w:rsidRPr="00A57898">
            <w:rPr>
              <w:rStyle w:val="Hipervnculo"/>
              <w:noProof/>
            </w:rPr>
            <w:t>Alumnos del grupo E3B1</w:t>
          </w:r>
          <w:r>
            <w:rPr>
              <w:noProof/>
              <w:webHidden/>
            </w:rPr>
            <w:tab/>
          </w:r>
          <w:r>
            <w:rPr>
              <w:noProof/>
              <w:webHidden/>
            </w:rPr>
            <w:fldChar w:fldCharType="begin"/>
          </w:r>
          <w:r>
            <w:rPr>
              <w:noProof/>
              <w:webHidden/>
            </w:rPr>
            <w:instrText xml:space="preserve"> PAGEREF _Toc506796305 \h </w:instrText>
          </w:r>
          <w:r>
            <w:rPr>
              <w:noProof/>
              <w:webHidden/>
            </w:rPr>
          </w:r>
          <w:r>
            <w:rPr>
              <w:noProof/>
              <w:webHidden/>
            </w:rPr>
            <w:fldChar w:fldCharType="separate"/>
          </w:r>
          <w:ins w:id="19" w:author="Miguel Martínez Serrano" w:date="2018-02-19T09:54:00Z">
            <w:r w:rsidR="00DF77D3">
              <w:rPr>
                <w:noProof/>
                <w:webHidden/>
              </w:rPr>
              <w:t>9</w:t>
            </w:r>
          </w:ins>
          <w:del w:id="20" w:author="Miguel Martínez Serrano" w:date="2018-02-19T09:51:00Z">
            <w:r w:rsidDel="00096B18">
              <w:rPr>
                <w:noProof/>
                <w:webHidden/>
              </w:rPr>
              <w:delText>10</w:delText>
            </w:r>
          </w:del>
          <w:r>
            <w:rPr>
              <w:noProof/>
              <w:webHidden/>
            </w:rPr>
            <w:fldChar w:fldCharType="end"/>
          </w:r>
          <w:r w:rsidRPr="00A57898">
            <w:rPr>
              <w:rStyle w:val="Hipervnculo"/>
              <w:noProof/>
            </w:rPr>
            <w:fldChar w:fldCharType="end"/>
          </w:r>
        </w:p>
        <w:p w14:paraId="4BC41AF3" w14:textId="428410D7"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"_Toc506796306"</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4.2</w:t>
          </w:r>
          <w:r>
            <w:rPr>
              <w:rFonts w:cstheme="minorBidi"/>
              <w:noProof/>
              <w:szCs w:val="22"/>
            </w:rPr>
            <w:tab/>
          </w:r>
          <w:r w:rsidRPr="00A57898">
            <w:rPr>
              <w:rStyle w:val="Hipervnculo"/>
              <w:noProof/>
            </w:rPr>
            <w:t>Alumnos del grupo E3B2</w:t>
          </w:r>
          <w:r>
            <w:rPr>
              <w:noProof/>
              <w:webHidden/>
            </w:rPr>
            <w:tab/>
          </w:r>
          <w:r>
            <w:rPr>
              <w:noProof/>
              <w:webHidden/>
            </w:rPr>
            <w:fldChar w:fldCharType="begin"/>
          </w:r>
          <w:r>
            <w:rPr>
              <w:noProof/>
              <w:webHidden/>
            </w:rPr>
            <w:instrText xml:space="preserve"> PAGEREF _Toc506796306 \h </w:instrText>
          </w:r>
          <w:r>
            <w:rPr>
              <w:noProof/>
              <w:webHidden/>
            </w:rPr>
          </w:r>
          <w:r>
            <w:rPr>
              <w:noProof/>
              <w:webHidden/>
            </w:rPr>
            <w:fldChar w:fldCharType="separate"/>
          </w:r>
          <w:ins w:id="21" w:author="Miguel Martínez Serrano" w:date="2018-02-19T09:54:00Z">
            <w:r w:rsidR="00DF77D3">
              <w:rPr>
                <w:noProof/>
                <w:webHidden/>
              </w:rPr>
              <w:t>9</w:t>
            </w:r>
          </w:ins>
          <w:del w:id="22" w:author="Miguel Martínez Serrano" w:date="2018-02-19T09:51:00Z">
            <w:r w:rsidDel="00096B18">
              <w:rPr>
                <w:noProof/>
                <w:webHidden/>
              </w:rPr>
              <w:delText>10</w:delText>
            </w:r>
          </w:del>
          <w:r>
            <w:rPr>
              <w:noProof/>
              <w:webHidden/>
            </w:rPr>
            <w:fldChar w:fldCharType="end"/>
          </w:r>
          <w:r w:rsidRPr="00A57898">
            <w:rPr>
              <w:rStyle w:val="Hipervnculo"/>
              <w:noProof/>
            </w:rPr>
            <w:fldChar w:fldCharType="end"/>
          </w:r>
        </w:p>
        <w:p w14:paraId="3D4AC22E" w14:textId="56EF3B8B"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"_Toc506796307"</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4.3</w:t>
          </w:r>
          <w:r>
            <w:rPr>
              <w:rFonts w:cstheme="minorBidi"/>
              <w:noProof/>
              <w:szCs w:val="22"/>
            </w:rPr>
            <w:tab/>
          </w:r>
          <w:r w:rsidRPr="00A57898">
            <w:rPr>
              <w:rStyle w:val="Hipervnculo"/>
              <w:noProof/>
            </w:rPr>
            <w:t>Administrador del Sistema</w:t>
          </w:r>
          <w:r>
            <w:rPr>
              <w:noProof/>
              <w:webHidden/>
            </w:rPr>
            <w:tab/>
          </w:r>
          <w:r>
            <w:rPr>
              <w:noProof/>
              <w:webHidden/>
            </w:rPr>
            <w:fldChar w:fldCharType="begin"/>
          </w:r>
          <w:r>
            <w:rPr>
              <w:noProof/>
              <w:webHidden/>
            </w:rPr>
            <w:instrText xml:space="preserve"> PAGEREF _Toc506796307 \h </w:instrText>
          </w:r>
          <w:r>
            <w:rPr>
              <w:noProof/>
              <w:webHidden/>
            </w:rPr>
          </w:r>
          <w:r>
            <w:rPr>
              <w:noProof/>
              <w:webHidden/>
            </w:rPr>
            <w:fldChar w:fldCharType="separate"/>
          </w:r>
          <w:ins w:id="23" w:author="Miguel Martínez Serrano" w:date="2018-02-19T09:54:00Z">
            <w:r w:rsidR="00DF77D3">
              <w:rPr>
                <w:noProof/>
                <w:webHidden/>
              </w:rPr>
              <w:t>9</w:t>
            </w:r>
          </w:ins>
          <w:del w:id="24" w:author="Miguel Martínez Serrano" w:date="2018-02-19T09:51:00Z">
            <w:r w:rsidDel="00096B18">
              <w:rPr>
                <w:noProof/>
                <w:webHidden/>
              </w:rPr>
              <w:delText>11</w:delText>
            </w:r>
          </w:del>
          <w:r>
            <w:rPr>
              <w:noProof/>
              <w:webHidden/>
            </w:rPr>
            <w:fldChar w:fldCharType="end"/>
          </w:r>
          <w:r w:rsidRPr="00A57898">
            <w:rPr>
              <w:rStyle w:val="Hipervnculo"/>
              <w:noProof/>
            </w:rPr>
            <w:fldChar w:fldCharType="end"/>
          </w:r>
        </w:p>
        <w:p w14:paraId="780839BF" w14:textId="5E543DF8"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"_Toc506796308"</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4.4</w:t>
          </w:r>
          <w:r>
            <w:rPr>
              <w:rFonts w:cstheme="minorBidi"/>
              <w:noProof/>
              <w:szCs w:val="22"/>
            </w:rPr>
            <w:tab/>
          </w:r>
          <w:r w:rsidRPr="00A57898">
            <w:rPr>
              <w:rStyle w:val="Hipervnculo"/>
              <w:noProof/>
            </w:rPr>
            <w:t>Agents</w:t>
          </w:r>
          <w:r>
            <w:rPr>
              <w:noProof/>
              <w:webHidden/>
            </w:rPr>
            <w:tab/>
          </w:r>
          <w:r>
            <w:rPr>
              <w:noProof/>
              <w:webHidden/>
            </w:rPr>
            <w:fldChar w:fldCharType="begin"/>
          </w:r>
          <w:r>
            <w:rPr>
              <w:noProof/>
              <w:webHidden/>
            </w:rPr>
            <w:instrText xml:space="preserve"> PAGEREF _Toc506796308 \h </w:instrText>
          </w:r>
          <w:r>
            <w:rPr>
              <w:noProof/>
              <w:webHidden/>
            </w:rPr>
          </w:r>
          <w:r>
            <w:rPr>
              <w:noProof/>
              <w:webHidden/>
            </w:rPr>
            <w:fldChar w:fldCharType="separate"/>
          </w:r>
          <w:ins w:id="25" w:author="Miguel Martínez Serrano" w:date="2018-02-19T09:54:00Z">
            <w:r w:rsidR="00DF77D3">
              <w:rPr>
                <w:noProof/>
                <w:webHidden/>
              </w:rPr>
              <w:t>10</w:t>
            </w:r>
          </w:ins>
          <w:del w:id="26" w:author="Miguel Martínez Serrano" w:date="2018-02-19T09:51:00Z">
            <w:r w:rsidDel="00096B18">
              <w:rPr>
                <w:noProof/>
                <w:webHidden/>
              </w:rPr>
              <w:delText>11</w:delText>
            </w:r>
          </w:del>
          <w:r>
            <w:rPr>
              <w:noProof/>
              <w:webHidden/>
            </w:rPr>
            <w:fldChar w:fldCharType="end"/>
          </w:r>
          <w:r w:rsidRPr="00A57898">
            <w:rPr>
              <w:rStyle w:val="Hipervnculo"/>
              <w:noProof/>
            </w:rPr>
            <w:fldChar w:fldCharType="end"/>
          </w:r>
        </w:p>
        <w:p w14:paraId="6E9C48D3" w14:textId="2F98605D"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"_Toc506796309"</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4.5</w:t>
          </w:r>
          <w:r>
            <w:rPr>
              <w:rFonts w:cstheme="minorBidi"/>
              <w:noProof/>
              <w:szCs w:val="22"/>
            </w:rPr>
            <w:tab/>
          </w:r>
          <w:r w:rsidRPr="00A57898">
            <w:rPr>
              <w:rStyle w:val="Hipervnculo"/>
              <w:noProof/>
            </w:rPr>
            <w:t>Profesores de la asignatura</w:t>
          </w:r>
          <w:r>
            <w:rPr>
              <w:noProof/>
              <w:webHidden/>
            </w:rPr>
            <w:tab/>
          </w:r>
          <w:r>
            <w:rPr>
              <w:noProof/>
              <w:webHidden/>
            </w:rPr>
            <w:fldChar w:fldCharType="begin"/>
          </w:r>
          <w:r>
            <w:rPr>
              <w:noProof/>
              <w:webHidden/>
            </w:rPr>
            <w:instrText xml:space="preserve"> PAGEREF _Toc506796309 \h </w:instrText>
          </w:r>
          <w:r>
            <w:rPr>
              <w:noProof/>
              <w:webHidden/>
            </w:rPr>
          </w:r>
          <w:r>
            <w:rPr>
              <w:noProof/>
              <w:webHidden/>
            </w:rPr>
            <w:fldChar w:fldCharType="separate"/>
          </w:r>
          <w:ins w:id="27" w:author="Miguel Martínez Serrano" w:date="2018-02-19T09:54:00Z">
            <w:r w:rsidR="00DF77D3">
              <w:rPr>
                <w:noProof/>
                <w:webHidden/>
              </w:rPr>
              <w:t>10</w:t>
            </w:r>
          </w:ins>
          <w:del w:id="28" w:author="Miguel Martínez Serrano" w:date="2018-02-19T09:51:00Z">
            <w:r w:rsidDel="00096B18">
              <w:rPr>
                <w:noProof/>
                <w:webHidden/>
              </w:rPr>
              <w:delText>11</w:delText>
            </w:r>
          </w:del>
          <w:r>
            <w:rPr>
              <w:noProof/>
              <w:webHidden/>
            </w:rPr>
            <w:fldChar w:fldCharType="end"/>
          </w:r>
          <w:r w:rsidRPr="00A57898">
            <w:rPr>
              <w:rStyle w:val="Hipervnculo"/>
              <w:noProof/>
            </w:rPr>
            <w:fldChar w:fldCharType="end"/>
          </w:r>
        </w:p>
        <w:p w14:paraId="7CA2AAFA" w14:textId="6AFCD383"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"_Toc506796310"</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5</w:t>
          </w:r>
          <w:r>
            <w:rPr>
              <w:rFonts w:eastAsiaTheme="minorEastAsia" w:cstheme="minorBidi"/>
              <w:szCs w:val="22"/>
            </w:rPr>
            <w:tab/>
          </w:r>
          <w:r w:rsidRPr="00A57898">
            <w:rPr>
              <w:rStyle w:val="Hipervnculo"/>
              <w:rFonts w:eastAsiaTheme="majorEastAsia"/>
            </w:rPr>
            <w:t>Atributos de calidad</w:t>
          </w:r>
          <w:r>
            <w:rPr>
              <w:webHidden/>
            </w:rPr>
            <w:tab/>
          </w:r>
          <w:r>
            <w:rPr>
              <w:webHidden/>
            </w:rPr>
            <w:fldChar w:fldCharType="begin"/>
          </w:r>
          <w:r>
            <w:rPr>
              <w:webHidden/>
            </w:rPr>
            <w:instrText xml:space="preserve"> PAGEREF _Toc506796310 \h </w:instrText>
          </w:r>
          <w:r>
            <w:rPr>
              <w:webHidden/>
            </w:rPr>
          </w:r>
          <w:r>
            <w:rPr>
              <w:webHidden/>
            </w:rPr>
            <w:fldChar w:fldCharType="separate"/>
          </w:r>
          <w:ins w:id="29" w:author="Miguel Martínez Serrano" w:date="2018-02-19T09:54:00Z">
            <w:r w:rsidR="00DF77D3">
              <w:rPr>
                <w:webHidden/>
              </w:rPr>
              <w:t>11</w:t>
            </w:r>
          </w:ins>
          <w:del w:id="30" w:author="Miguel Martínez Serrano" w:date="2018-02-19T09:51:00Z">
            <w:r w:rsidDel="00096B18">
              <w:rPr>
                <w:webHidden/>
              </w:rPr>
              <w:delText>12</w:delText>
            </w:r>
          </w:del>
          <w:r>
            <w:rPr>
              <w:webHidden/>
            </w:rPr>
            <w:fldChar w:fldCharType="end"/>
          </w:r>
          <w:r w:rsidRPr="00A57898">
            <w:rPr>
              <w:rStyle w:val="Hipervnculo"/>
              <w:rFonts w:eastAsiaTheme="majorEastAsia"/>
            </w:rPr>
            <w:fldChar w:fldCharType="end"/>
          </w:r>
        </w:p>
        <w:p w14:paraId="0786416B" w14:textId="5EDBF777"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"_Toc506796311"</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5.1</w:t>
          </w:r>
          <w:r>
            <w:rPr>
              <w:rFonts w:cstheme="minorBidi"/>
              <w:noProof/>
              <w:szCs w:val="22"/>
            </w:rPr>
            <w:tab/>
          </w:r>
          <w:r w:rsidRPr="00A57898">
            <w:rPr>
              <w:rStyle w:val="Hipervnculo"/>
              <w:noProof/>
            </w:rPr>
            <w:t>Lista de atributos de calidad</w:t>
          </w:r>
          <w:r>
            <w:rPr>
              <w:noProof/>
              <w:webHidden/>
            </w:rPr>
            <w:tab/>
          </w:r>
          <w:r>
            <w:rPr>
              <w:noProof/>
              <w:webHidden/>
            </w:rPr>
            <w:fldChar w:fldCharType="begin"/>
          </w:r>
          <w:r>
            <w:rPr>
              <w:noProof/>
              <w:webHidden/>
            </w:rPr>
            <w:instrText xml:space="preserve"> PAGEREF _Toc506796311 \h </w:instrText>
          </w:r>
          <w:r>
            <w:rPr>
              <w:noProof/>
              <w:webHidden/>
            </w:rPr>
          </w:r>
          <w:r>
            <w:rPr>
              <w:noProof/>
              <w:webHidden/>
            </w:rPr>
            <w:fldChar w:fldCharType="separate"/>
          </w:r>
          <w:ins w:id="31" w:author="Miguel Martínez Serrano" w:date="2018-02-19T09:54:00Z">
            <w:r w:rsidR="00DF77D3">
              <w:rPr>
                <w:noProof/>
                <w:webHidden/>
              </w:rPr>
              <w:t>12</w:t>
            </w:r>
          </w:ins>
          <w:del w:id="32" w:author="Miguel Martínez Serrano" w:date="2018-02-19T09:51:00Z">
            <w:r w:rsidDel="00096B18">
              <w:rPr>
                <w:noProof/>
                <w:webHidden/>
              </w:rPr>
              <w:delText>13</w:delText>
            </w:r>
          </w:del>
          <w:r>
            <w:rPr>
              <w:noProof/>
              <w:webHidden/>
            </w:rPr>
            <w:fldChar w:fldCharType="end"/>
          </w:r>
          <w:r w:rsidRPr="00A57898">
            <w:rPr>
              <w:rStyle w:val="Hipervnculo"/>
              <w:noProof/>
            </w:rPr>
            <w:fldChar w:fldCharType="end"/>
          </w:r>
        </w:p>
        <w:p w14:paraId="44885E71" w14:textId="2F780F7B"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"_Toc506796312"</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5.2</w:t>
          </w:r>
          <w:r>
            <w:rPr>
              <w:rFonts w:cstheme="minorBidi"/>
              <w:noProof/>
              <w:szCs w:val="22"/>
            </w:rPr>
            <w:tab/>
          </w:r>
          <w:r w:rsidRPr="00A57898">
            <w:rPr>
              <w:rStyle w:val="Hipervnculo"/>
              <w:noProof/>
            </w:rPr>
            <w:t>Atributos de calidad</w:t>
          </w:r>
          <w:r w:rsidRPr="00A57898">
            <w:rPr>
              <w:rStyle w:val="Hipervnculo"/>
              <w:rFonts w:ascii="Arial" w:hAnsi="Arial" w:cs="Arial"/>
              <w:noProof/>
            </w:rPr>
            <w:t>￼</w:t>
          </w:r>
          <w:r>
            <w:rPr>
              <w:noProof/>
              <w:webHidden/>
            </w:rPr>
            <w:tab/>
          </w:r>
          <w:r>
            <w:rPr>
              <w:noProof/>
              <w:webHidden/>
            </w:rPr>
            <w:fldChar w:fldCharType="begin"/>
          </w:r>
          <w:r>
            <w:rPr>
              <w:noProof/>
              <w:webHidden/>
            </w:rPr>
            <w:instrText xml:space="preserve"> PAGEREF _Toc506796312 \h </w:instrText>
          </w:r>
          <w:r>
            <w:rPr>
              <w:noProof/>
              <w:webHidden/>
            </w:rPr>
          </w:r>
          <w:r>
            <w:rPr>
              <w:noProof/>
              <w:webHidden/>
            </w:rPr>
            <w:fldChar w:fldCharType="separate"/>
          </w:r>
          <w:ins w:id="33" w:author="Miguel Martínez Serrano" w:date="2018-02-19T09:54:00Z">
            <w:r w:rsidR="00DF77D3">
              <w:rPr>
                <w:noProof/>
                <w:webHidden/>
              </w:rPr>
              <w:t>13</w:t>
            </w:r>
          </w:ins>
          <w:del w:id="34" w:author="Miguel Martínez Serrano" w:date="2018-02-19T09:51:00Z">
            <w:r w:rsidDel="00096B18">
              <w:rPr>
                <w:noProof/>
                <w:webHidden/>
              </w:rPr>
              <w:delText>14</w:delText>
            </w:r>
          </w:del>
          <w:r>
            <w:rPr>
              <w:noProof/>
              <w:webHidden/>
            </w:rPr>
            <w:fldChar w:fldCharType="end"/>
          </w:r>
          <w:r w:rsidRPr="00A57898">
            <w:rPr>
              <w:rStyle w:val="Hipervnculo"/>
              <w:noProof/>
            </w:rPr>
            <w:fldChar w:fldCharType="end"/>
          </w:r>
        </w:p>
        <w:p w14:paraId="3E9BF436" w14:textId="33B5B327"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"_Toc506796313"</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6</w:t>
          </w:r>
          <w:r>
            <w:rPr>
              <w:rFonts w:eastAsiaTheme="minorEastAsia" w:cstheme="minorBidi"/>
              <w:szCs w:val="22"/>
            </w:rPr>
            <w:tab/>
          </w:r>
          <w:r w:rsidRPr="00A57898">
            <w:rPr>
              <w:rStyle w:val="Hipervnculo"/>
              <w:rFonts w:eastAsiaTheme="majorEastAsia"/>
            </w:rPr>
            <w:t>Restricciones</w:t>
          </w:r>
          <w:r>
            <w:rPr>
              <w:webHidden/>
            </w:rPr>
            <w:tab/>
          </w:r>
          <w:r>
            <w:rPr>
              <w:webHidden/>
            </w:rPr>
            <w:fldChar w:fldCharType="begin"/>
          </w:r>
          <w:r>
            <w:rPr>
              <w:webHidden/>
            </w:rPr>
            <w:instrText xml:space="preserve"> PAGEREF _Toc506796313 \h </w:instrText>
          </w:r>
          <w:r>
            <w:rPr>
              <w:webHidden/>
            </w:rPr>
          </w:r>
          <w:r>
            <w:rPr>
              <w:webHidden/>
            </w:rPr>
            <w:fldChar w:fldCharType="separate"/>
          </w:r>
          <w:ins w:id="35" w:author="Miguel Martínez Serrano" w:date="2018-02-19T09:54:00Z">
            <w:r w:rsidR="00DF77D3">
              <w:rPr>
                <w:webHidden/>
              </w:rPr>
              <w:t>14</w:t>
            </w:r>
          </w:ins>
          <w:del w:id="36" w:author="Miguel Martínez Serrano" w:date="2018-02-19T09:51:00Z">
            <w:r w:rsidDel="00096B18">
              <w:rPr>
                <w:webHidden/>
              </w:rPr>
              <w:delText>15</w:delText>
            </w:r>
          </w:del>
          <w:r>
            <w:rPr>
              <w:webHidden/>
            </w:rPr>
            <w:fldChar w:fldCharType="end"/>
          </w:r>
          <w:r w:rsidRPr="00A57898">
            <w:rPr>
              <w:rStyle w:val="Hipervnculo"/>
              <w:rFonts w:eastAsiaTheme="majorEastAsia"/>
            </w:rPr>
            <w:fldChar w:fldCharType="end"/>
          </w:r>
        </w:p>
        <w:p w14:paraId="7FF48950" w14:textId="0402E8AB"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"_Toc506796314"</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6.1</w:t>
          </w:r>
          <w:r>
            <w:rPr>
              <w:rFonts w:cstheme="minorBidi"/>
              <w:noProof/>
              <w:szCs w:val="22"/>
            </w:rPr>
            <w:tab/>
          </w:r>
          <w:r w:rsidRPr="00A57898">
            <w:rPr>
              <w:rStyle w:val="Hipervnculo"/>
              <w:noProof/>
            </w:rPr>
            <w:t>Restricciones técnicas</w:t>
          </w:r>
          <w:r>
            <w:rPr>
              <w:noProof/>
              <w:webHidden/>
            </w:rPr>
            <w:tab/>
          </w:r>
          <w:r>
            <w:rPr>
              <w:noProof/>
              <w:webHidden/>
            </w:rPr>
            <w:fldChar w:fldCharType="begin"/>
          </w:r>
          <w:r>
            <w:rPr>
              <w:noProof/>
              <w:webHidden/>
            </w:rPr>
            <w:instrText xml:space="preserve"> PAGEREF _Toc506796314 \h </w:instrText>
          </w:r>
          <w:r>
            <w:rPr>
              <w:noProof/>
              <w:webHidden/>
            </w:rPr>
          </w:r>
          <w:r>
            <w:rPr>
              <w:noProof/>
              <w:webHidden/>
            </w:rPr>
            <w:fldChar w:fldCharType="separate"/>
          </w:r>
          <w:ins w:id="37" w:author="Miguel Martínez Serrano" w:date="2018-02-19T09:54:00Z">
            <w:r w:rsidR="00DF77D3">
              <w:rPr>
                <w:noProof/>
                <w:webHidden/>
              </w:rPr>
              <w:t>14</w:t>
            </w:r>
          </w:ins>
          <w:del w:id="38" w:author="Miguel Martínez Serrano" w:date="2018-02-19T09:51:00Z">
            <w:r w:rsidDel="00096B18">
              <w:rPr>
                <w:noProof/>
                <w:webHidden/>
              </w:rPr>
              <w:delText>15</w:delText>
            </w:r>
          </w:del>
          <w:r>
            <w:rPr>
              <w:noProof/>
              <w:webHidden/>
            </w:rPr>
            <w:fldChar w:fldCharType="end"/>
          </w:r>
          <w:r w:rsidRPr="00A57898">
            <w:rPr>
              <w:rStyle w:val="Hipervnculo"/>
              <w:noProof/>
            </w:rPr>
            <w:fldChar w:fldCharType="end"/>
          </w:r>
        </w:p>
        <w:p w14:paraId="6344D020" w14:textId="0C5C6979"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"_Toc506796315"</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6.2</w:t>
          </w:r>
          <w:r>
            <w:rPr>
              <w:rFonts w:cstheme="minorBidi"/>
              <w:noProof/>
              <w:szCs w:val="22"/>
            </w:rPr>
            <w:tab/>
          </w:r>
          <w:r w:rsidRPr="00A57898">
            <w:rPr>
              <w:rStyle w:val="Hipervnculo"/>
              <w:noProof/>
            </w:rPr>
            <w:t>Restricciones organizativas</w:t>
          </w:r>
          <w:r>
            <w:rPr>
              <w:noProof/>
              <w:webHidden/>
            </w:rPr>
            <w:tab/>
          </w:r>
          <w:r>
            <w:rPr>
              <w:noProof/>
              <w:webHidden/>
            </w:rPr>
            <w:fldChar w:fldCharType="begin"/>
          </w:r>
          <w:r>
            <w:rPr>
              <w:noProof/>
              <w:webHidden/>
            </w:rPr>
            <w:instrText xml:space="preserve"> PAGEREF _Toc506796315 \h </w:instrText>
          </w:r>
          <w:r>
            <w:rPr>
              <w:noProof/>
              <w:webHidden/>
            </w:rPr>
          </w:r>
          <w:r>
            <w:rPr>
              <w:noProof/>
              <w:webHidden/>
            </w:rPr>
            <w:fldChar w:fldCharType="separate"/>
          </w:r>
          <w:ins w:id="39" w:author="Miguel Martínez Serrano" w:date="2018-02-19T09:54:00Z">
            <w:r w:rsidR="00DF77D3">
              <w:rPr>
                <w:noProof/>
                <w:webHidden/>
              </w:rPr>
              <w:t>14</w:t>
            </w:r>
          </w:ins>
          <w:del w:id="40" w:author="Miguel Martínez Serrano" w:date="2018-02-19T09:51:00Z">
            <w:r w:rsidDel="00096B18">
              <w:rPr>
                <w:noProof/>
                <w:webHidden/>
              </w:rPr>
              <w:delText>15</w:delText>
            </w:r>
          </w:del>
          <w:r>
            <w:rPr>
              <w:noProof/>
              <w:webHidden/>
            </w:rPr>
            <w:fldChar w:fldCharType="end"/>
          </w:r>
          <w:r w:rsidRPr="00A57898">
            <w:rPr>
              <w:rStyle w:val="Hipervnculo"/>
              <w:noProof/>
            </w:rPr>
            <w:fldChar w:fldCharType="end"/>
          </w:r>
        </w:p>
        <w:p w14:paraId="61F14473" w14:textId="4E1944F6"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"_Toc506796316"</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7</w:t>
          </w:r>
          <w:r>
            <w:rPr>
              <w:rFonts w:eastAsiaTheme="minorEastAsia" w:cstheme="minorBidi"/>
              <w:szCs w:val="22"/>
            </w:rPr>
            <w:tab/>
          </w:r>
          <w:r w:rsidRPr="00A57898">
            <w:rPr>
              <w:rStyle w:val="Hipervnculo"/>
              <w:rFonts w:eastAsiaTheme="majorEastAsia"/>
            </w:rPr>
            <w:t>Ámbito del sistema y contexto</w:t>
          </w:r>
          <w:r>
            <w:rPr>
              <w:webHidden/>
            </w:rPr>
            <w:tab/>
          </w:r>
          <w:r>
            <w:rPr>
              <w:webHidden/>
            </w:rPr>
            <w:fldChar w:fldCharType="begin"/>
          </w:r>
          <w:r>
            <w:rPr>
              <w:webHidden/>
            </w:rPr>
            <w:instrText xml:space="preserve"> PAGEREF _Toc506796316 \h </w:instrText>
          </w:r>
          <w:r>
            <w:rPr>
              <w:webHidden/>
            </w:rPr>
          </w:r>
          <w:r>
            <w:rPr>
              <w:webHidden/>
            </w:rPr>
            <w:fldChar w:fldCharType="separate"/>
          </w:r>
          <w:ins w:id="41" w:author="Miguel Martínez Serrano" w:date="2018-02-19T09:54:00Z">
            <w:r w:rsidR="00DF77D3">
              <w:rPr>
                <w:webHidden/>
              </w:rPr>
              <w:t>15</w:t>
            </w:r>
          </w:ins>
          <w:del w:id="42" w:author="Miguel Martínez Serrano" w:date="2018-02-19T09:51:00Z">
            <w:r w:rsidDel="00096B18">
              <w:rPr>
                <w:webHidden/>
              </w:rPr>
              <w:delText>16</w:delText>
            </w:r>
          </w:del>
          <w:r>
            <w:rPr>
              <w:webHidden/>
            </w:rPr>
            <w:fldChar w:fldCharType="end"/>
          </w:r>
          <w:r w:rsidRPr="00A57898">
            <w:rPr>
              <w:rStyle w:val="Hipervnculo"/>
              <w:rFonts w:eastAsiaTheme="majorEastAsia"/>
            </w:rPr>
            <w:fldChar w:fldCharType="end"/>
          </w:r>
        </w:p>
        <w:p w14:paraId="7FDBCE09" w14:textId="13165965"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"_Toc506796317"</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8</w:t>
          </w:r>
          <w:r>
            <w:rPr>
              <w:rFonts w:eastAsiaTheme="minorEastAsia" w:cstheme="minorBidi"/>
              <w:szCs w:val="22"/>
            </w:rPr>
            <w:tab/>
          </w:r>
          <w:r w:rsidRPr="00A57898">
            <w:rPr>
              <w:rStyle w:val="Hipervnculo"/>
              <w:rFonts w:eastAsiaTheme="majorEastAsia"/>
            </w:rPr>
            <w:t>Escenarios de calidad</w:t>
          </w:r>
          <w:r>
            <w:rPr>
              <w:webHidden/>
            </w:rPr>
            <w:tab/>
          </w:r>
          <w:r>
            <w:rPr>
              <w:webHidden/>
            </w:rPr>
            <w:fldChar w:fldCharType="begin"/>
          </w:r>
          <w:r>
            <w:rPr>
              <w:webHidden/>
            </w:rPr>
            <w:instrText xml:space="preserve"> PAGEREF _Toc506796317 \h </w:instrText>
          </w:r>
          <w:r>
            <w:rPr>
              <w:webHidden/>
            </w:rPr>
          </w:r>
          <w:r>
            <w:rPr>
              <w:webHidden/>
            </w:rPr>
            <w:fldChar w:fldCharType="separate"/>
          </w:r>
          <w:ins w:id="43" w:author="Miguel Martínez Serrano" w:date="2018-02-19T09:54:00Z">
            <w:r w:rsidR="00DF77D3">
              <w:rPr>
                <w:webHidden/>
              </w:rPr>
              <w:t>17</w:t>
            </w:r>
          </w:ins>
          <w:del w:id="44" w:author="Miguel Martínez Serrano" w:date="2018-02-19T09:51:00Z">
            <w:r w:rsidDel="00096B18">
              <w:rPr>
                <w:webHidden/>
              </w:rPr>
              <w:delText>18</w:delText>
            </w:r>
          </w:del>
          <w:r>
            <w:rPr>
              <w:webHidden/>
            </w:rPr>
            <w:fldChar w:fldCharType="end"/>
          </w:r>
          <w:r w:rsidRPr="00A57898">
            <w:rPr>
              <w:rStyle w:val="Hipervnculo"/>
              <w:rFonts w:eastAsiaTheme="majorEastAsia"/>
            </w:rPr>
            <w:fldChar w:fldCharType="end"/>
          </w:r>
        </w:p>
        <w:p w14:paraId="2E7C1C71" w14:textId="789F6904"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"_Toc506796318"</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9</w:t>
          </w:r>
          <w:r>
            <w:rPr>
              <w:rFonts w:eastAsiaTheme="minorEastAsia" w:cstheme="minorBidi"/>
              <w:szCs w:val="22"/>
            </w:rPr>
            <w:tab/>
          </w:r>
          <w:r w:rsidRPr="00A57898">
            <w:rPr>
              <w:rStyle w:val="Hipervnculo"/>
              <w:rFonts w:eastAsiaTheme="majorEastAsia"/>
            </w:rPr>
            <w:t>Vistas</w:t>
          </w:r>
          <w:r>
            <w:rPr>
              <w:webHidden/>
            </w:rPr>
            <w:tab/>
          </w:r>
          <w:r>
            <w:rPr>
              <w:webHidden/>
            </w:rPr>
            <w:fldChar w:fldCharType="begin"/>
          </w:r>
          <w:r>
            <w:rPr>
              <w:webHidden/>
            </w:rPr>
            <w:instrText xml:space="preserve"> PAGEREF _Toc506796318 \h </w:instrText>
          </w:r>
          <w:r>
            <w:rPr>
              <w:webHidden/>
            </w:rPr>
          </w:r>
          <w:r>
            <w:rPr>
              <w:webHidden/>
            </w:rPr>
            <w:fldChar w:fldCharType="separate"/>
          </w:r>
          <w:ins w:id="45" w:author="Miguel Martínez Serrano" w:date="2018-02-19T09:54:00Z">
            <w:r w:rsidR="00DF77D3">
              <w:rPr>
                <w:webHidden/>
              </w:rPr>
              <w:t>20</w:t>
            </w:r>
          </w:ins>
          <w:del w:id="46" w:author="Miguel Martínez Serrano" w:date="2018-02-19T09:51:00Z">
            <w:r w:rsidDel="00096B18">
              <w:rPr>
                <w:webHidden/>
              </w:rPr>
              <w:delText>21</w:delText>
            </w:r>
          </w:del>
          <w:r>
            <w:rPr>
              <w:webHidden/>
            </w:rPr>
            <w:fldChar w:fldCharType="end"/>
          </w:r>
          <w:r w:rsidRPr="00A57898">
            <w:rPr>
              <w:rStyle w:val="Hipervnculo"/>
              <w:rFonts w:eastAsiaTheme="majorEastAsia"/>
            </w:rPr>
            <w:fldChar w:fldCharType="end"/>
          </w:r>
        </w:p>
        <w:p w14:paraId="6A5BE78D" w14:textId="2E0860F9"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"_Toc506796319"</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9.1</w:t>
          </w:r>
          <w:r>
            <w:rPr>
              <w:rFonts w:cstheme="minorBidi"/>
              <w:noProof/>
              <w:szCs w:val="22"/>
            </w:rPr>
            <w:tab/>
          </w:r>
          <w:r w:rsidRPr="00A57898">
            <w:rPr>
              <w:rStyle w:val="Hipervnculo"/>
              <w:noProof/>
            </w:rPr>
            <w:t>Contexto</w:t>
          </w:r>
          <w:r>
            <w:rPr>
              <w:noProof/>
              <w:webHidden/>
            </w:rPr>
            <w:tab/>
          </w:r>
          <w:r>
            <w:rPr>
              <w:noProof/>
              <w:webHidden/>
            </w:rPr>
            <w:fldChar w:fldCharType="begin"/>
          </w:r>
          <w:r>
            <w:rPr>
              <w:noProof/>
              <w:webHidden/>
            </w:rPr>
            <w:instrText xml:space="preserve"> PAGEREF _Toc506796319 \h </w:instrText>
          </w:r>
          <w:r>
            <w:rPr>
              <w:noProof/>
              <w:webHidden/>
            </w:rPr>
          </w:r>
          <w:r>
            <w:rPr>
              <w:noProof/>
              <w:webHidden/>
            </w:rPr>
            <w:fldChar w:fldCharType="separate"/>
          </w:r>
          <w:ins w:id="47" w:author="Miguel Martínez Serrano" w:date="2018-02-19T09:54:00Z">
            <w:r w:rsidR="00DF77D3">
              <w:rPr>
                <w:noProof/>
                <w:webHidden/>
              </w:rPr>
              <w:t>20</w:t>
            </w:r>
          </w:ins>
          <w:del w:id="48" w:author="Miguel Martínez Serrano" w:date="2018-02-19T09:51:00Z">
            <w:r w:rsidDel="00096B18">
              <w:rPr>
                <w:noProof/>
                <w:webHidden/>
              </w:rPr>
              <w:delText>21</w:delText>
            </w:r>
          </w:del>
          <w:r>
            <w:rPr>
              <w:noProof/>
              <w:webHidden/>
            </w:rPr>
            <w:fldChar w:fldCharType="end"/>
          </w:r>
          <w:r w:rsidRPr="00A57898">
            <w:rPr>
              <w:rStyle w:val="Hipervnculo"/>
              <w:noProof/>
            </w:rPr>
            <w:fldChar w:fldCharType="end"/>
          </w:r>
        </w:p>
        <w:p w14:paraId="62CEF785" w14:textId="5FA25291"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"_Toc506796320"</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9.1.1</w:t>
          </w:r>
          <w:r>
            <w:rPr>
              <w:rFonts w:cstheme="minorBidi"/>
              <w:noProof/>
              <w:szCs w:val="22"/>
            </w:rPr>
            <w:tab/>
          </w:r>
          <w:r w:rsidRPr="00A57898">
            <w:rPr>
              <w:rStyle w:val="Hipervnculo"/>
              <w:noProof/>
            </w:rPr>
            <w:t>Presentación principal</w:t>
          </w:r>
          <w:r>
            <w:rPr>
              <w:noProof/>
              <w:webHidden/>
            </w:rPr>
            <w:tab/>
          </w:r>
          <w:r>
            <w:rPr>
              <w:noProof/>
              <w:webHidden/>
            </w:rPr>
            <w:fldChar w:fldCharType="begin"/>
          </w:r>
          <w:r>
            <w:rPr>
              <w:noProof/>
              <w:webHidden/>
            </w:rPr>
            <w:instrText xml:space="preserve"> PAGEREF _Toc506796320 \h </w:instrText>
          </w:r>
          <w:r>
            <w:rPr>
              <w:noProof/>
              <w:webHidden/>
            </w:rPr>
          </w:r>
          <w:r>
            <w:rPr>
              <w:noProof/>
              <w:webHidden/>
            </w:rPr>
            <w:fldChar w:fldCharType="separate"/>
          </w:r>
          <w:ins w:id="49" w:author="Miguel Martínez Serrano" w:date="2018-02-19T09:54:00Z">
            <w:r w:rsidR="00DF77D3">
              <w:rPr>
                <w:noProof/>
                <w:webHidden/>
              </w:rPr>
              <w:t>20</w:t>
            </w:r>
          </w:ins>
          <w:del w:id="50" w:author="Miguel Martínez Serrano" w:date="2018-02-19T09:51:00Z">
            <w:r w:rsidDel="00096B18">
              <w:rPr>
                <w:noProof/>
                <w:webHidden/>
              </w:rPr>
              <w:delText>21</w:delText>
            </w:r>
          </w:del>
          <w:r>
            <w:rPr>
              <w:noProof/>
              <w:webHidden/>
            </w:rPr>
            <w:fldChar w:fldCharType="end"/>
          </w:r>
          <w:r w:rsidRPr="00A57898">
            <w:rPr>
              <w:rStyle w:val="Hipervnculo"/>
              <w:noProof/>
            </w:rPr>
            <w:fldChar w:fldCharType="end"/>
          </w:r>
        </w:p>
        <w:p w14:paraId="38FA875A" w14:textId="3767B44D"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"_Toc506796321"</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9.1.2</w:t>
          </w:r>
          <w:r>
            <w:rPr>
              <w:rFonts w:cstheme="minorBidi"/>
              <w:noProof/>
              <w:szCs w:val="22"/>
            </w:rPr>
            <w:tab/>
          </w:r>
          <w:r w:rsidRPr="00A57898">
            <w:rPr>
              <w:rStyle w:val="Hipervnculo"/>
              <w:noProof/>
            </w:rPr>
            <w:t>Catálogo de elementos</w:t>
          </w:r>
          <w:r>
            <w:rPr>
              <w:noProof/>
              <w:webHidden/>
            </w:rPr>
            <w:tab/>
          </w:r>
          <w:r>
            <w:rPr>
              <w:noProof/>
              <w:webHidden/>
            </w:rPr>
            <w:fldChar w:fldCharType="begin"/>
          </w:r>
          <w:r>
            <w:rPr>
              <w:noProof/>
              <w:webHidden/>
            </w:rPr>
            <w:instrText xml:space="preserve"> PAGEREF _Toc506796321 \h </w:instrText>
          </w:r>
          <w:r>
            <w:rPr>
              <w:noProof/>
              <w:webHidden/>
            </w:rPr>
          </w:r>
          <w:r>
            <w:rPr>
              <w:noProof/>
              <w:webHidden/>
            </w:rPr>
            <w:fldChar w:fldCharType="separate"/>
          </w:r>
          <w:ins w:id="51" w:author="Miguel Martínez Serrano" w:date="2018-02-19T09:54:00Z">
            <w:r w:rsidR="00DF77D3">
              <w:rPr>
                <w:noProof/>
                <w:webHidden/>
              </w:rPr>
              <w:t>20</w:t>
            </w:r>
          </w:ins>
          <w:del w:id="52" w:author="Miguel Martínez Serrano" w:date="2018-02-19T09:51:00Z">
            <w:r w:rsidDel="00096B18">
              <w:rPr>
                <w:noProof/>
                <w:webHidden/>
              </w:rPr>
              <w:delText>21</w:delText>
            </w:r>
          </w:del>
          <w:r>
            <w:rPr>
              <w:noProof/>
              <w:webHidden/>
            </w:rPr>
            <w:fldChar w:fldCharType="end"/>
          </w:r>
          <w:r w:rsidRPr="00A57898">
            <w:rPr>
              <w:rStyle w:val="Hipervnculo"/>
              <w:noProof/>
            </w:rPr>
            <w:fldChar w:fldCharType="end"/>
          </w:r>
        </w:p>
        <w:p w14:paraId="7E275FF5" w14:textId="6E1007F9"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"_Toc506796322"</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9.2</w:t>
          </w:r>
          <w:r>
            <w:rPr>
              <w:rFonts w:cstheme="minorBidi"/>
              <w:noProof/>
              <w:szCs w:val="22"/>
            </w:rPr>
            <w:tab/>
          </w:r>
          <w:r w:rsidRPr="00A57898">
            <w:rPr>
              <w:rStyle w:val="Hipervnculo"/>
              <w:noProof/>
            </w:rPr>
            <w:t>Loader</w:t>
          </w:r>
          <w:r>
            <w:rPr>
              <w:noProof/>
              <w:webHidden/>
            </w:rPr>
            <w:tab/>
          </w:r>
          <w:r>
            <w:rPr>
              <w:noProof/>
              <w:webHidden/>
            </w:rPr>
            <w:fldChar w:fldCharType="begin"/>
          </w:r>
          <w:r>
            <w:rPr>
              <w:noProof/>
              <w:webHidden/>
            </w:rPr>
            <w:instrText xml:space="preserve"> PAGEREF _Toc506796322 \h </w:instrText>
          </w:r>
          <w:r>
            <w:rPr>
              <w:noProof/>
              <w:webHidden/>
            </w:rPr>
          </w:r>
          <w:r>
            <w:rPr>
              <w:noProof/>
              <w:webHidden/>
            </w:rPr>
            <w:fldChar w:fldCharType="separate"/>
          </w:r>
          <w:ins w:id="53" w:author="Miguel Martínez Serrano" w:date="2018-02-19T09:54:00Z">
            <w:r w:rsidR="00DF77D3">
              <w:rPr>
                <w:noProof/>
                <w:webHidden/>
              </w:rPr>
              <w:t>23</w:t>
            </w:r>
          </w:ins>
          <w:del w:id="54" w:author="Miguel Martínez Serrano" w:date="2018-02-19T09:51:00Z">
            <w:r w:rsidDel="00096B18">
              <w:rPr>
                <w:noProof/>
                <w:webHidden/>
              </w:rPr>
              <w:delText>24</w:delText>
            </w:r>
          </w:del>
          <w:r>
            <w:rPr>
              <w:noProof/>
              <w:webHidden/>
            </w:rPr>
            <w:fldChar w:fldCharType="end"/>
          </w:r>
          <w:r w:rsidRPr="00A57898">
            <w:rPr>
              <w:rStyle w:val="Hipervnculo"/>
              <w:noProof/>
            </w:rPr>
            <w:fldChar w:fldCharType="end"/>
          </w:r>
        </w:p>
        <w:p w14:paraId="47993928" w14:textId="6BC04324"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"_Toc506796323"</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9.2.1</w:t>
          </w:r>
          <w:r>
            <w:rPr>
              <w:rFonts w:cstheme="minorBidi"/>
              <w:noProof/>
              <w:szCs w:val="22"/>
            </w:rPr>
            <w:tab/>
          </w:r>
          <w:r w:rsidRPr="00A57898">
            <w:rPr>
              <w:rStyle w:val="Hipervnculo"/>
              <w:noProof/>
            </w:rPr>
            <w:t>Presentación principal</w:t>
          </w:r>
          <w:r>
            <w:rPr>
              <w:noProof/>
              <w:webHidden/>
            </w:rPr>
            <w:tab/>
          </w:r>
          <w:r>
            <w:rPr>
              <w:noProof/>
              <w:webHidden/>
            </w:rPr>
            <w:fldChar w:fldCharType="begin"/>
          </w:r>
          <w:r>
            <w:rPr>
              <w:noProof/>
              <w:webHidden/>
            </w:rPr>
            <w:instrText xml:space="preserve"> PAGEREF _Toc506796323 \h </w:instrText>
          </w:r>
          <w:r>
            <w:rPr>
              <w:noProof/>
              <w:webHidden/>
            </w:rPr>
          </w:r>
          <w:r>
            <w:rPr>
              <w:noProof/>
              <w:webHidden/>
            </w:rPr>
            <w:fldChar w:fldCharType="separate"/>
          </w:r>
          <w:ins w:id="55" w:author="Miguel Martínez Serrano" w:date="2018-02-19T09:54:00Z">
            <w:r w:rsidR="00DF77D3">
              <w:rPr>
                <w:noProof/>
                <w:webHidden/>
              </w:rPr>
              <w:t>23</w:t>
            </w:r>
          </w:ins>
          <w:del w:id="56" w:author="Miguel Martínez Serrano" w:date="2018-02-19T09:51:00Z">
            <w:r w:rsidDel="00096B18">
              <w:rPr>
                <w:noProof/>
                <w:webHidden/>
              </w:rPr>
              <w:delText>24</w:delText>
            </w:r>
          </w:del>
          <w:r>
            <w:rPr>
              <w:noProof/>
              <w:webHidden/>
            </w:rPr>
            <w:fldChar w:fldCharType="end"/>
          </w:r>
          <w:r w:rsidRPr="00A57898">
            <w:rPr>
              <w:rStyle w:val="Hipervnculo"/>
              <w:noProof/>
            </w:rPr>
            <w:fldChar w:fldCharType="end"/>
          </w:r>
        </w:p>
        <w:p w14:paraId="5C3296CF" w14:textId="32138038"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"_Toc506796324"</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9.2.2</w:t>
          </w:r>
          <w:r>
            <w:rPr>
              <w:rFonts w:cstheme="minorBidi"/>
              <w:noProof/>
              <w:szCs w:val="22"/>
            </w:rPr>
            <w:tab/>
          </w:r>
          <w:r w:rsidRPr="00A57898">
            <w:rPr>
              <w:rStyle w:val="Hipervnculo"/>
              <w:noProof/>
            </w:rPr>
            <w:t>Catálogo de elementos</w:t>
          </w:r>
          <w:r>
            <w:rPr>
              <w:noProof/>
              <w:webHidden/>
            </w:rPr>
            <w:tab/>
          </w:r>
          <w:r>
            <w:rPr>
              <w:noProof/>
              <w:webHidden/>
            </w:rPr>
            <w:fldChar w:fldCharType="begin"/>
          </w:r>
          <w:r>
            <w:rPr>
              <w:noProof/>
              <w:webHidden/>
            </w:rPr>
            <w:instrText xml:space="preserve"> PAGEREF _Toc506796324 \h </w:instrText>
          </w:r>
          <w:r>
            <w:rPr>
              <w:noProof/>
              <w:webHidden/>
            </w:rPr>
          </w:r>
          <w:r>
            <w:rPr>
              <w:noProof/>
              <w:webHidden/>
            </w:rPr>
            <w:fldChar w:fldCharType="separate"/>
          </w:r>
          <w:ins w:id="57" w:author="Miguel Martínez Serrano" w:date="2018-02-19T09:54:00Z">
            <w:r w:rsidR="00DF77D3">
              <w:rPr>
                <w:noProof/>
                <w:webHidden/>
              </w:rPr>
              <w:t>24</w:t>
            </w:r>
          </w:ins>
          <w:del w:id="58" w:author="Miguel Martínez Serrano" w:date="2018-02-19T09:51:00Z">
            <w:r w:rsidDel="00096B18">
              <w:rPr>
                <w:noProof/>
                <w:webHidden/>
              </w:rPr>
              <w:delText>25</w:delText>
            </w:r>
          </w:del>
          <w:r>
            <w:rPr>
              <w:noProof/>
              <w:webHidden/>
            </w:rPr>
            <w:fldChar w:fldCharType="end"/>
          </w:r>
          <w:r w:rsidRPr="00A57898">
            <w:rPr>
              <w:rStyle w:val="Hipervnculo"/>
              <w:noProof/>
            </w:rPr>
            <w:fldChar w:fldCharType="end"/>
          </w:r>
        </w:p>
        <w:p w14:paraId="1BD076E4" w14:textId="4C28ACC7"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"_Toc506796325"</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9.2.3</w:t>
          </w:r>
          <w:r>
            <w:rPr>
              <w:rFonts w:cstheme="minorBidi"/>
              <w:noProof/>
              <w:szCs w:val="22"/>
            </w:rPr>
            <w:tab/>
          </w:r>
          <w:r w:rsidRPr="00A57898">
            <w:rPr>
              <w:rStyle w:val="Hipervnculo"/>
              <w:noProof/>
            </w:rPr>
            <w:t>Diagrama contextual</w:t>
          </w:r>
          <w:r>
            <w:rPr>
              <w:noProof/>
              <w:webHidden/>
            </w:rPr>
            <w:tab/>
          </w:r>
          <w:r>
            <w:rPr>
              <w:noProof/>
              <w:webHidden/>
            </w:rPr>
            <w:fldChar w:fldCharType="begin"/>
          </w:r>
          <w:r>
            <w:rPr>
              <w:noProof/>
              <w:webHidden/>
            </w:rPr>
            <w:instrText xml:space="preserve"> PAGEREF _Toc506796325 \h </w:instrText>
          </w:r>
          <w:r>
            <w:rPr>
              <w:noProof/>
              <w:webHidden/>
            </w:rPr>
          </w:r>
          <w:r>
            <w:rPr>
              <w:noProof/>
              <w:webHidden/>
            </w:rPr>
            <w:fldChar w:fldCharType="separate"/>
          </w:r>
          <w:ins w:id="59" w:author="Miguel Martínez Serrano" w:date="2018-02-19T09:54:00Z">
            <w:r w:rsidR="00DF77D3">
              <w:rPr>
                <w:noProof/>
                <w:webHidden/>
              </w:rPr>
              <w:t>26</w:t>
            </w:r>
          </w:ins>
          <w:del w:id="60" w:author="Miguel Martínez Serrano" w:date="2018-02-19T09:51:00Z">
            <w:r w:rsidDel="00096B18">
              <w:rPr>
                <w:noProof/>
                <w:webHidden/>
              </w:rPr>
              <w:delText>28</w:delText>
            </w:r>
          </w:del>
          <w:r>
            <w:rPr>
              <w:noProof/>
              <w:webHidden/>
            </w:rPr>
            <w:fldChar w:fldCharType="end"/>
          </w:r>
          <w:r w:rsidRPr="00A57898">
            <w:rPr>
              <w:rStyle w:val="Hipervnculo"/>
              <w:noProof/>
            </w:rPr>
            <w:fldChar w:fldCharType="end"/>
          </w:r>
        </w:p>
        <w:p w14:paraId="276DCDB0" w14:textId="7572D89E"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"_Toc506796326"</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9.2.4</w:t>
          </w:r>
          <w:r>
            <w:rPr>
              <w:rFonts w:cstheme="minorBidi"/>
              <w:noProof/>
              <w:szCs w:val="22"/>
            </w:rPr>
            <w:tab/>
          </w:r>
          <w:r w:rsidRPr="00A57898">
            <w:rPr>
              <w:rStyle w:val="Hipervnculo"/>
              <w:noProof/>
            </w:rPr>
            <w:t>Justificación de las decisiones</w:t>
          </w:r>
          <w:r>
            <w:rPr>
              <w:noProof/>
              <w:webHidden/>
            </w:rPr>
            <w:tab/>
          </w:r>
          <w:r>
            <w:rPr>
              <w:noProof/>
              <w:webHidden/>
            </w:rPr>
            <w:fldChar w:fldCharType="begin"/>
          </w:r>
          <w:r>
            <w:rPr>
              <w:noProof/>
              <w:webHidden/>
            </w:rPr>
            <w:instrText xml:space="preserve"> PAGEREF _Toc506796326 \h </w:instrText>
          </w:r>
          <w:r>
            <w:rPr>
              <w:noProof/>
              <w:webHidden/>
            </w:rPr>
          </w:r>
          <w:r>
            <w:rPr>
              <w:noProof/>
              <w:webHidden/>
            </w:rPr>
            <w:fldChar w:fldCharType="separate"/>
          </w:r>
          <w:ins w:id="61" w:author="Miguel Martínez Serrano" w:date="2018-02-19T09:54:00Z">
            <w:r w:rsidR="00DF77D3">
              <w:rPr>
                <w:noProof/>
                <w:webHidden/>
              </w:rPr>
              <w:t>27</w:t>
            </w:r>
          </w:ins>
          <w:del w:id="62" w:author="Miguel Martínez Serrano" w:date="2018-02-19T09:51:00Z">
            <w:r w:rsidDel="00096B18">
              <w:rPr>
                <w:noProof/>
                <w:webHidden/>
              </w:rPr>
              <w:delText>28</w:delText>
            </w:r>
          </w:del>
          <w:r>
            <w:rPr>
              <w:noProof/>
              <w:webHidden/>
            </w:rPr>
            <w:fldChar w:fldCharType="end"/>
          </w:r>
          <w:r w:rsidRPr="00A57898">
            <w:rPr>
              <w:rStyle w:val="Hipervnculo"/>
              <w:noProof/>
            </w:rPr>
            <w:fldChar w:fldCharType="end"/>
          </w:r>
        </w:p>
        <w:p w14:paraId="3A78B001" w14:textId="0EB79A14"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"_Toc506796327"</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9.3</w:t>
          </w:r>
          <w:r>
            <w:rPr>
              <w:rFonts w:cstheme="minorBidi"/>
              <w:noProof/>
              <w:szCs w:val="22"/>
            </w:rPr>
            <w:tab/>
          </w:r>
          <w:r w:rsidRPr="00A57898">
            <w:rPr>
              <w:rStyle w:val="Hipervnculo"/>
              <w:noProof/>
            </w:rPr>
            <w:t>Agents</w:t>
          </w:r>
          <w:r>
            <w:rPr>
              <w:noProof/>
              <w:webHidden/>
            </w:rPr>
            <w:tab/>
          </w:r>
          <w:r>
            <w:rPr>
              <w:noProof/>
              <w:webHidden/>
            </w:rPr>
            <w:fldChar w:fldCharType="begin"/>
          </w:r>
          <w:r>
            <w:rPr>
              <w:noProof/>
              <w:webHidden/>
            </w:rPr>
            <w:instrText xml:space="preserve"> PAGEREF _Toc506796327 \h </w:instrText>
          </w:r>
          <w:r>
            <w:rPr>
              <w:noProof/>
              <w:webHidden/>
            </w:rPr>
          </w:r>
          <w:r>
            <w:rPr>
              <w:noProof/>
              <w:webHidden/>
            </w:rPr>
            <w:fldChar w:fldCharType="separate"/>
          </w:r>
          <w:ins w:id="63" w:author="Miguel Martínez Serrano" w:date="2018-02-19T09:54:00Z">
            <w:r w:rsidR="00DF77D3">
              <w:rPr>
                <w:noProof/>
                <w:webHidden/>
              </w:rPr>
              <w:t>29</w:t>
            </w:r>
          </w:ins>
          <w:del w:id="64" w:author="Miguel Martínez Serrano" w:date="2018-02-19T09:51:00Z">
            <w:r w:rsidDel="00096B18">
              <w:rPr>
                <w:noProof/>
                <w:webHidden/>
              </w:rPr>
              <w:delText>30</w:delText>
            </w:r>
          </w:del>
          <w:r>
            <w:rPr>
              <w:noProof/>
              <w:webHidden/>
            </w:rPr>
            <w:fldChar w:fldCharType="end"/>
          </w:r>
          <w:r w:rsidRPr="00A57898">
            <w:rPr>
              <w:rStyle w:val="Hipervnculo"/>
              <w:noProof/>
            </w:rPr>
            <w:fldChar w:fldCharType="end"/>
          </w:r>
        </w:p>
        <w:p w14:paraId="4304F2C0" w14:textId="43489409"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"_Toc506796328"</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9.3.1</w:t>
          </w:r>
          <w:r>
            <w:rPr>
              <w:rFonts w:cstheme="minorBidi"/>
              <w:noProof/>
              <w:szCs w:val="22"/>
            </w:rPr>
            <w:tab/>
          </w:r>
          <w:r w:rsidRPr="00A57898">
            <w:rPr>
              <w:rStyle w:val="Hipervnculo"/>
              <w:noProof/>
            </w:rPr>
            <w:t>Presentación principal</w:t>
          </w:r>
          <w:r>
            <w:rPr>
              <w:noProof/>
              <w:webHidden/>
            </w:rPr>
            <w:tab/>
          </w:r>
          <w:r>
            <w:rPr>
              <w:noProof/>
              <w:webHidden/>
            </w:rPr>
            <w:fldChar w:fldCharType="begin"/>
          </w:r>
          <w:r>
            <w:rPr>
              <w:noProof/>
              <w:webHidden/>
            </w:rPr>
            <w:instrText xml:space="preserve"> PAGEREF _Toc506796328 \h </w:instrText>
          </w:r>
          <w:r>
            <w:rPr>
              <w:noProof/>
              <w:webHidden/>
            </w:rPr>
          </w:r>
          <w:r>
            <w:rPr>
              <w:noProof/>
              <w:webHidden/>
            </w:rPr>
            <w:fldChar w:fldCharType="separate"/>
          </w:r>
          <w:ins w:id="65" w:author="Miguel Martínez Serrano" w:date="2018-02-19T09:54:00Z">
            <w:r w:rsidR="00DF77D3">
              <w:rPr>
                <w:noProof/>
                <w:webHidden/>
              </w:rPr>
              <w:t>29</w:t>
            </w:r>
          </w:ins>
          <w:del w:id="66" w:author="Miguel Martínez Serrano" w:date="2018-02-19T09:51:00Z">
            <w:r w:rsidDel="00096B18">
              <w:rPr>
                <w:noProof/>
                <w:webHidden/>
              </w:rPr>
              <w:delText>30</w:delText>
            </w:r>
          </w:del>
          <w:r>
            <w:rPr>
              <w:noProof/>
              <w:webHidden/>
            </w:rPr>
            <w:fldChar w:fldCharType="end"/>
          </w:r>
          <w:r w:rsidRPr="00A57898">
            <w:rPr>
              <w:rStyle w:val="Hipervnculo"/>
              <w:noProof/>
            </w:rPr>
            <w:fldChar w:fldCharType="end"/>
          </w:r>
        </w:p>
        <w:p w14:paraId="2FE1882B" w14:textId="5E6531DA"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"_Toc506796329"</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9.3.2</w:t>
          </w:r>
          <w:r>
            <w:rPr>
              <w:rFonts w:cstheme="minorBidi"/>
              <w:noProof/>
              <w:szCs w:val="22"/>
            </w:rPr>
            <w:tab/>
          </w:r>
          <w:r w:rsidRPr="00A57898">
            <w:rPr>
              <w:rStyle w:val="Hipervnculo"/>
              <w:noProof/>
            </w:rPr>
            <w:t>Catálogo de elementos</w:t>
          </w:r>
          <w:r>
            <w:rPr>
              <w:noProof/>
              <w:webHidden/>
            </w:rPr>
            <w:tab/>
          </w:r>
          <w:r>
            <w:rPr>
              <w:noProof/>
              <w:webHidden/>
            </w:rPr>
            <w:fldChar w:fldCharType="begin"/>
          </w:r>
          <w:r>
            <w:rPr>
              <w:noProof/>
              <w:webHidden/>
            </w:rPr>
            <w:instrText xml:space="preserve"> PAGEREF _Toc506796329 \h </w:instrText>
          </w:r>
          <w:r>
            <w:rPr>
              <w:noProof/>
              <w:webHidden/>
            </w:rPr>
          </w:r>
          <w:r>
            <w:rPr>
              <w:noProof/>
              <w:webHidden/>
            </w:rPr>
            <w:fldChar w:fldCharType="separate"/>
          </w:r>
          <w:ins w:id="67" w:author="Miguel Martínez Serrano" w:date="2018-02-19T09:54:00Z">
            <w:r w:rsidR="00DF77D3">
              <w:rPr>
                <w:noProof/>
                <w:webHidden/>
              </w:rPr>
              <w:t>29</w:t>
            </w:r>
          </w:ins>
          <w:del w:id="68" w:author="Miguel Martínez Serrano" w:date="2018-02-19T09:51:00Z">
            <w:r w:rsidDel="00096B18">
              <w:rPr>
                <w:noProof/>
                <w:webHidden/>
              </w:rPr>
              <w:delText>30</w:delText>
            </w:r>
          </w:del>
          <w:r>
            <w:rPr>
              <w:noProof/>
              <w:webHidden/>
            </w:rPr>
            <w:fldChar w:fldCharType="end"/>
          </w:r>
          <w:r w:rsidRPr="00A57898">
            <w:rPr>
              <w:rStyle w:val="Hipervnculo"/>
              <w:noProof/>
            </w:rPr>
            <w:fldChar w:fldCharType="end"/>
          </w:r>
        </w:p>
        <w:p w14:paraId="7A3199FB" w14:textId="2270E158"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"_Toc506796330"</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9.3.3</w:t>
          </w:r>
          <w:r>
            <w:rPr>
              <w:rFonts w:cstheme="minorBidi"/>
              <w:noProof/>
              <w:szCs w:val="22"/>
            </w:rPr>
            <w:tab/>
          </w:r>
          <w:r w:rsidRPr="00A57898">
            <w:rPr>
              <w:rStyle w:val="Hipervnculo"/>
              <w:noProof/>
            </w:rPr>
            <w:t>Diagrama contextual</w:t>
          </w:r>
          <w:r>
            <w:rPr>
              <w:noProof/>
              <w:webHidden/>
            </w:rPr>
            <w:tab/>
          </w:r>
          <w:r>
            <w:rPr>
              <w:noProof/>
              <w:webHidden/>
            </w:rPr>
            <w:fldChar w:fldCharType="begin"/>
          </w:r>
          <w:r>
            <w:rPr>
              <w:noProof/>
              <w:webHidden/>
            </w:rPr>
            <w:instrText xml:space="preserve"> PAGEREF _Toc506796330 \h </w:instrText>
          </w:r>
          <w:r>
            <w:rPr>
              <w:noProof/>
              <w:webHidden/>
            </w:rPr>
          </w:r>
          <w:r>
            <w:rPr>
              <w:noProof/>
              <w:webHidden/>
            </w:rPr>
            <w:fldChar w:fldCharType="separate"/>
          </w:r>
          <w:ins w:id="69" w:author="Miguel Martínez Serrano" w:date="2018-02-19T09:54:00Z">
            <w:r w:rsidR="00DF77D3">
              <w:rPr>
                <w:noProof/>
                <w:webHidden/>
              </w:rPr>
              <w:t>31</w:t>
            </w:r>
          </w:ins>
          <w:del w:id="70" w:author="Miguel Martínez Serrano" w:date="2018-02-19T09:51:00Z">
            <w:r w:rsidDel="00096B18">
              <w:rPr>
                <w:noProof/>
                <w:webHidden/>
              </w:rPr>
              <w:delText>32</w:delText>
            </w:r>
          </w:del>
          <w:r>
            <w:rPr>
              <w:noProof/>
              <w:webHidden/>
            </w:rPr>
            <w:fldChar w:fldCharType="end"/>
          </w:r>
          <w:r w:rsidRPr="00A57898">
            <w:rPr>
              <w:rStyle w:val="Hipervnculo"/>
              <w:noProof/>
            </w:rPr>
            <w:fldChar w:fldCharType="end"/>
          </w:r>
        </w:p>
        <w:p w14:paraId="5BED3382" w14:textId="0BB2BE8E"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"_Toc506796331"</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9.3.4</w:t>
          </w:r>
          <w:r>
            <w:rPr>
              <w:rFonts w:cstheme="minorBidi"/>
              <w:noProof/>
              <w:szCs w:val="22"/>
            </w:rPr>
            <w:tab/>
          </w:r>
          <w:r w:rsidRPr="00A57898">
            <w:rPr>
              <w:rStyle w:val="Hipervnculo"/>
              <w:noProof/>
            </w:rPr>
            <w:t>Justificación de las decisiones</w:t>
          </w:r>
          <w:r>
            <w:rPr>
              <w:noProof/>
              <w:webHidden/>
            </w:rPr>
            <w:tab/>
          </w:r>
          <w:r>
            <w:rPr>
              <w:noProof/>
              <w:webHidden/>
            </w:rPr>
            <w:fldChar w:fldCharType="begin"/>
          </w:r>
          <w:r>
            <w:rPr>
              <w:noProof/>
              <w:webHidden/>
            </w:rPr>
            <w:instrText xml:space="preserve"> PAGEREF _Toc506796331 \h </w:instrText>
          </w:r>
          <w:r>
            <w:rPr>
              <w:noProof/>
              <w:webHidden/>
            </w:rPr>
          </w:r>
          <w:r>
            <w:rPr>
              <w:noProof/>
              <w:webHidden/>
            </w:rPr>
            <w:fldChar w:fldCharType="separate"/>
          </w:r>
          <w:ins w:id="71" w:author="Miguel Martínez Serrano" w:date="2018-02-19T09:54:00Z">
            <w:r w:rsidR="00DF77D3">
              <w:rPr>
                <w:noProof/>
                <w:webHidden/>
              </w:rPr>
              <w:t>32</w:t>
            </w:r>
          </w:ins>
          <w:del w:id="72" w:author="Miguel Martínez Serrano" w:date="2018-02-19T09:51:00Z">
            <w:r w:rsidDel="00096B18">
              <w:rPr>
                <w:noProof/>
                <w:webHidden/>
              </w:rPr>
              <w:delText>33</w:delText>
            </w:r>
          </w:del>
          <w:r>
            <w:rPr>
              <w:noProof/>
              <w:webHidden/>
            </w:rPr>
            <w:fldChar w:fldCharType="end"/>
          </w:r>
          <w:r w:rsidRPr="00A57898">
            <w:rPr>
              <w:rStyle w:val="Hipervnculo"/>
              <w:noProof/>
            </w:rPr>
            <w:fldChar w:fldCharType="end"/>
          </w:r>
        </w:p>
        <w:p w14:paraId="35DDEFD9" w14:textId="68B11B35"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"_Toc506796332"</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9.4</w:t>
          </w:r>
          <w:r>
            <w:rPr>
              <w:rFonts w:cstheme="minorBidi"/>
              <w:noProof/>
              <w:szCs w:val="22"/>
            </w:rPr>
            <w:tab/>
          </w:r>
          <w:r w:rsidRPr="00A57898">
            <w:rPr>
              <w:rStyle w:val="Hipervnculo"/>
              <w:noProof/>
            </w:rPr>
            <w:t>Vista de Paquetes</w:t>
          </w:r>
          <w:r>
            <w:rPr>
              <w:noProof/>
              <w:webHidden/>
            </w:rPr>
            <w:tab/>
          </w:r>
          <w:r>
            <w:rPr>
              <w:noProof/>
              <w:webHidden/>
            </w:rPr>
            <w:fldChar w:fldCharType="begin"/>
          </w:r>
          <w:r>
            <w:rPr>
              <w:noProof/>
              <w:webHidden/>
            </w:rPr>
            <w:instrText xml:space="preserve"> PAGEREF _Toc506796332 \h </w:instrText>
          </w:r>
          <w:r>
            <w:rPr>
              <w:noProof/>
              <w:webHidden/>
            </w:rPr>
          </w:r>
          <w:r>
            <w:rPr>
              <w:noProof/>
              <w:webHidden/>
            </w:rPr>
            <w:fldChar w:fldCharType="separate"/>
          </w:r>
          <w:ins w:id="73" w:author="Miguel Martínez Serrano" w:date="2018-02-19T09:54:00Z">
            <w:r w:rsidR="00DF77D3">
              <w:rPr>
                <w:noProof/>
                <w:webHidden/>
              </w:rPr>
              <w:t>35</w:t>
            </w:r>
          </w:ins>
          <w:del w:id="74" w:author="Miguel Martínez Serrano" w:date="2018-02-19T09:51:00Z">
            <w:r w:rsidDel="00096B18">
              <w:rPr>
                <w:noProof/>
                <w:webHidden/>
              </w:rPr>
              <w:delText>36</w:delText>
            </w:r>
          </w:del>
          <w:r>
            <w:rPr>
              <w:noProof/>
              <w:webHidden/>
            </w:rPr>
            <w:fldChar w:fldCharType="end"/>
          </w:r>
          <w:r w:rsidRPr="00A57898">
            <w:rPr>
              <w:rStyle w:val="Hipervnculo"/>
              <w:noProof/>
            </w:rPr>
            <w:fldChar w:fldCharType="end"/>
          </w:r>
        </w:p>
        <w:p w14:paraId="1E4727B5" w14:textId="240A765F" w:rsidR="00CE0146" w:rsidRDefault="00CE0146">
          <w:pPr>
            <w:pStyle w:val="TDC3"/>
            <w:tabs>
              <w:tab w:val="left" w:pos="1320"/>
              <w:tab w:val="right" w:leader="dot" w:pos="8494"/>
            </w:tabs>
            <w:rPr>
              <w:rFonts w:cstheme="minorBidi"/>
              <w:noProof/>
              <w:szCs w:val="22"/>
            </w:rPr>
          </w:pPr>
          <w:r w:rsidRPr="00A57898">
            <w:rPr>
              <w:rStyle w:val="Hipervnculo"/>
              <w:noProof/>
            </w:rPr>
            <w:lastRenderedPageBreak/>
            <w:fldChar w:fldCharType="begin"/>
          </w:r>
          <w:r w:rsidRPr="00A57898">
            <w:rPr>
              <w:rStyle w:val="Hipervnculo"/>
              <w:noProof/>
            </w:rPr>
            <w:instrText xml:space="preserve"> </w:instrText>
          </w:r>
          <w:r>
            <w:rPr>
              <w:noProof/>
            </w:rPr>
            <w:instrText>HYPERLINK \l "_Toc506796333"</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9.4.1</w:t>
          </w:r>
          <w:r>
            <w:rPr>
              <w:rFonts w:cstheme="minorBidi"/>
              <w:noProof/>
              <w:szCs w:val="22"/>
            </w:rPr>
            <w:tab/>
          </w:r>
          <w:r w:rsidRPr="00A57898">
            <w:rPr>
              <w:rStyle w:val="Hipervnculo"/>
              <w:noProof/>
            </w:rPr>
            <w:t>Presentación principal</w:t>
          </w:r>
          <w:r>
            <w:rPr>
              <w:noProof/>
              <w:webHidden/>
            </w:rPr>
            <w:tab/>
          </w:r>
          <w:r>
            <w:rPr>
              <w:noProof/>
              <w:webHidden/>
            </w:rPr>
            <w:fldChar w:fldCharType="begin"/>
          </w:r>
          <w:r>
            <w:rPr>
              <w:noProof/>
              <w:webHidden/>
            </w:rPr>
            <w:instrText xml:space="preserve"> PAGEREF _Toc506796333 \h </w:instrText>
          </w:r>
          <w:r>
            <w:rPr>
              <w:noProof/>
              <w:webHidden/>
            </w:rPr>
          </w:r>
          <w:r>
            <w:rPr>
              <w:noProof/>
              <w:webHidden/>
            </w:rPr>
            <w:fldChar w:fldCharType="separate"/>
          </w:r>
          <w:ins w:id="75" w:author="Miguel Martínez Serrano" w:date="2018-02-19T09:54:00Z">
            <w:r w:rsidR="00DF77D3">
              <w:rPr>
                <w:noProof/>
                <w:webHidden/>
              </w:rPr>
              <w:t>35</w:t>
            </w:r>
          </w:ins>
          <w:del w:id="76" w:author="Miguel Martínez Serrano" w:date="2018-02-19T09:51:00Z">
            <w:r w:rsidDel="00096B18">
              <w:rPr>
                <w:noProof/>
                <w:webHidden/>
              </w:rPr>
              <w:delText>36</w:delText>
            </w:r>
          </w:del>
          <w:r>
            <w:rPr>
              <w:noProof/>
              <w:webHidden/>
            </w:rPr>
            <w:fldChar w:fldCharType="end"/>
          </w:r>
          <w:r w:rsidRPr="00A57898">
            <w:rPr>
              <w:rStyle w:val="Hipervnculo"/>
              <w:noProof/>
            </w:rPr>
            <w:fldChar w:fldCharType="end"/>
          </w:r>
        </w:p>
        <w:p w14:paraId="2ACB165C" w14:textId="052019B0"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"_Toc506796334"</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9.4.2</w:t>
          </w:r>
          <w:r>
            <w:rPr>
              <w:rFonts w:cstheme="minorBidi"/>
              <w:noProof/>
              <w:szCs w:val="22"/>
            </w:rPr>
            <w:tab/>
          </w:r>
          <w:r w:rsidRPr="00A57898">
            <w:rPr>
              <w:rStyle w:val="Hipervnculo"/>
              <w:noProof/>
            </w:rPr>
            <w:t>Catálogo de elementos</w:t>
          </w:r>
          <w:r>
            <w:rPr>
              <w:noProof/>
              <w:webHidden/>
            </w:rPr>
            <w:tab/>
          </w:r>
          <w:r>
            <w:rPr>
              <w:noProof/>
              <w:webHidden/>
            </w:rPr>
            <w:fldChar w:fldCharType="begin"/>
          </w:r>
          <w:r>
            <w:rPr>
              <w:noProof/>
              <w:webHidden/>
            </w:rPr>
            <w:instrText xml:space="preserve"> PAGEREF _Toc506796334 \h </w:instrText>
          </w:r>
          <w:r>
            <w:rPr>
              <w:noProof/>
              <w:webHidden/>
            </w:rPr>
          </w:r>
          <w:r>
            <w:rPr>
              <w:noProof/>
              <w:webHidden/>
            </w:rPr>
            <w:fldChar w:fldCharType="separate"/>
          </w:r>
          <w:ins w:id="77" w:author="Miguel Martínez Serrano" w:date="2018-02-19T09:54:00Z">
            <w:r w:rsidR="00DF77D3">
              <w:rPr>
                <w:noProof/>
                <w:webHidden/>
              </w:rPr>
              <w:t>35</w:t>
            </w:r>
          </w:ins>
          <w:del w:id="78" w:author="Miguel Martínez Serrano" w:date="2018-02-19T09:51:00Z">
            <w:r w:rsidDel="00096B18">
              <w:rPr>
                <w:noProof/>
                <w:webHidden/>
              </w:rPr>
              <w:delText>36</w:delText>
            </w:r>
          </w:del>
          <w:r>
            <w:rPr>
              <w:noProof/>
              <w:webHidden/>
            </w:rPr>
            <w:fldChar w:fldCharType="end"/>
          </w:r>
          <w:r w:rsidRPr="00A57898">
            <w:rPr>
              <w:rStyle w:val="Hipervnculo"/>
              <w:noProof/>
            </w:rPr>
            <w:fldChar w:fldCharType="end"/>
          </w:r>
        </w:p>
        <w:p w14:paraId="4C258576" w14:textId="22BE13B8"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"_Toc506796335"</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9.4.3</w:t>
          </w:r>
          <w:r>
            <w:rPr>
              <w:rFonts w:cstheme="minorBidi"/>
              <w:noProof/>
              <w:szCs w:val="22"/>
            </w:rPr>
            <w:tab/>
          </w:r>
          <w:r w:rsidRPr="00A57898">
            <w:rPr>
              <w:rStyle w:val="Hipervnculo"/>
              <w:noProof/>
            </w:rPr>
            <w:t>Diagrama contextual</w:t>
          </w:r>
          <w:r>
            <w:rPr>
              <w:noProof/>
              <w:webHidden/>
            </w:rPr>
            <w:tab/>
          </w:r>
          <w:r>
            <w:rPr>
              <w:noProof/>
              <w:webHidden/>
            </w:rPr>
            <w:fldChar w:fldCharType="begin"/>
          </w:r>
          <w:r>
            <w:rPr>
              <w:noProof/>
              <w:webHidden/>
            </w:rPr>
            <w:instrText xml:space="preserve"> PAGEREF _Toc506796335 \h </w:instrText>
          </w:r>
          <w:r>
            <w:rPr>
              <w:noProof/>
              <w:webHidden/>
            </w:rPr>
          </w:r>
          <w:r>
            <w:rPr>
              <w:noProof/>
              <w:webHidden/>
            </w:rPr>
            <w:fldChar w:fldCharType="separate"/>
          </w:r>
          <w:ins w:id="79" w:author="Miguel Martínez Serrano" w:date="2018-02-19T09:54:00Z">
            <w:r w:rsidR="00DF77D3">
              <w:rPr>
                <w:noProof/>
                <w:webHidden/>
              </w:rPr>
              <w:t>35</w:t>
            </w:r>
          </w:ins>
          <w:del w:id="80" w:author="Miguel Martínez Serrano" w:date="2018-02-19T09:51:00Z">
            <w:r w:rsidDel="00096B18">
              <w:rPr>
                <w:noProof/>
                <w:webHidden/>
              </w:rPr>
              <w:delText>36</w:delText>
            </w:r>
          </w:del>
          <w:r>
            <w:rPr>
              <w:noProof/>
              <w:webHidden/>
            </w:rPr>
            <w:fldChar w:fldCharType="end"/>
          </w:r>
          <w:r w:rsidRPr="00A57898">
            <w:rPr>
              <w:rStyle w:val="Hipervnculo"/>
              <w:noProof/>
            </w:rPr>
            <w:fldChar w:fldCharType="end"/>
          </w:r>
        </w:p>
        <w:p w14:paraId="567DE8FE" w14:textId="3E7BD0C4"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"_Toc506796336"</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9.4.4</w:t>
          </w:r>
          <w:r>
            <w:rPr>
              <w:rFonts w:cstheme="minorBidi"/>
              <w:noProof/>
              <w:szCs w:val="22"/>
            </w:rPr>
            <w:tab/>
          </w:r>
          <w:r w:rsidRPr="00A57898">
            <w:rPr>
              <w:rStyle w:val="Hipervnculo"/>
              <w:noProof/>
            </w:rPr>
            <w:t>Justificación de las decisiones</w:t>
          </w:r>
          <w:r>
            <w:rPr>
              <w:noProof/>
              <w:webHidden/>
            </w:rPr>
            <w:tab/>
          </w:r>
          <w:r>
            <w:rPr>
              <w:noProof/>
              <w:webHidden/>
            </w:rPr>
            <w:fldChar w:fldCharType="begin"/>
          </w:r>
          <w:r>
            <w:rPr>
              <w:noProof/>
              <w:webHidden/>
            </w:rPr>
            <w:instrText xml:space="preserve"> PAGEREF _Toc506796336 \h </w:instrText>
          </w:r>
          <w:r>
            <w:rPr>
              <w:noProof/>
              <w:webHidden/>
            </w:rPr>
          </w:r>
          <w:r>
            <w:rPr>
              <w:noProof/>
              <w:webHidden/>
            </w:rPr>
            <w:fldChar w:fldCharType="separate"/>
          </w:r>
          <w:ins w:id="81" w:author="Miguel Martínez Serrano" w:date="2018-02-19T09:54:00Z">
            <w:r w:rsidR="00DF77D3">
              <w:rPr>
                <w:noProof/>
                <w:webHidden/>
              </w:rPr>
              <w:t>35</w:t>
            </w:r>
          </w:ins>
          <w:del w:id="82" w:author="Miguel Martínez Serrano" w:date="2018-02-19T09:51:00Z">
            <w:r w:rsidDel="00096B18">
              <w:rPr>
                <w:noProof/>
                <w:webHidden/>
              </w:rPr>
              <w:delText>36</w:delText>
            </w:r>
          </w:del>
          <w:r>
            <w:rPr>
              <w:noProof/>
              <w:webHidden/>
            </w:rPr>
            <w:fldChar w:fldCharType="end"/>
          </w:r>
          <w:r w:rsidRPr="00A57898">
            <w:rPr>
              <w:rStyle w:val="Hipervnculo"/>
              <w:noProof/>
            </w:rPr>
            <w:fldChar w:fldCharType="end"/>
          </w:r>
        </w:p>
        <w:p w14:paraId="37602C0B" w14:textId="679B65E8" w:rsidR="00CE0146" w:rsidRDefault="00CE0146">
          <w:pPr>
            <w:pStyle w:val="TDC2"/>
            <w:tabs>
              <w:tab w:val="left" w:pos="88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"_Toc506796337"</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9.5</w:t>
          </w:r>
          <w:r>
            <w:rPr>
              <w:rFonts w:cstheme="minorBidi"/>
              <w:noProof/>
              <w:szCs w:val="22"/>
            </w:rPr>
            <w:tab/>
          </w:r>
          <w:r w:rsidRPr="00A57898">
            <w:rPr>
              <w:rStyle w:val="Hipervnculo"/>
              <w:noProof/>
            </w:rPr>
            <w:t>Vista de Despliegue</w:t>
          </w:r>
          <w:r>
            <w:rPr>
              <w:noProof/>
              <w:webHidden/>
            </w:rPr>
            <w:tab/>
          </w:r>
          <w:r>
            <w:rPr>
              <w:noProof/>
              <w:webHidden/>
            </w:rPr>
            <w:fldChar w:fldCharType="begin"/>
          </w:r>
          <w:r>
            <w:rPr>
              <w:noProof/>
              <w:webHidden/>
            </w:rPr>
            <w:instrText xml:space="preserve"> PAGEREF _Toc506796337 \h </w:instrText>
          </w:r>
          <w:r>
            <w:rPr>
              <w:noProof/>
              <w:webHidden/>
            </w:rPr>
          </w:r>
          <w:r>
            <w:rPr>
              <w:noProof/>
              <w:webHidden/>
            </w:rPr>
            <w:fldChar w:fldCharType="separate"/>
          </w:r>
          <w:ins w:id="83" w:author="Miguel Martínez Serrano" w:date="2018-02-19T09:54:00Z">
            <w:r w:rsidR="00DF77D3">
              <w:rPr>
                <w:noProof/>
                <w:webHidden/>
              </w:rPr>
              <w:t>36</w:t>
            </w:r>
          </w:ins>
          <w:del w:id="84" w:author="Miguel Martínez Serrano" w:date="2018-02-19T09:51:00Z">
            <w:r w:rsidDel="00096B18">
              <w:rPr>
                <w:noProof/>
                <w:webHidden/>
              </w:rPr>
              <w:delText>37</w:delText>
            </w:r>
          </w:del>
          <w:r>
            <w:rPr>
              <w:noProof/>
              <w:webHidden/>
            </w:rPr>
            <w:fldChar w:fldCharType="end"/>
          </w:r>
          <w:r w:rsidRPr="00A57898">
            <w:rPr>
              <w:rStyle w:val="Hipervnculo"/>
              <w:noProof/>
            </w:rPr>
            <w:fldChar w:fldCharType="end"/>
          </w:r>
        </w:p>
        <w:p w14:paraId="7F867EAE" w14:textId="7ADDE480"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"_Toc506796338"</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9.5.1</w:t>
          </w:r>
          <w:r>
            <w:rPr>
              <w:rFonts w:cstheme="minorBidi"/>
              <w:noProof/>
              <w:szCs w:val="22"/>
            </w:rPr>
            <w:tab/>
          </w:r>
          <w:r w:rsidRPr="00A57898">
            <w:rPr>
              <w:rStyle w:val="Hipervnculo"/>
              <w:noProof/>
            </w:rPr>
            <w:t>Presentación principal</w:t>
          </w:r>
          <w:r>
            <w:rPr>
              <w:noProof/>
              <w:webHidden/>
            </w:rPr>
            <w:tab/>
          </w:r>
          <w:r>
            <w:rPr>
              <w:noProof/>
              <w:webHidden/>
            </w:rPr>
            <w:fldChar w:fldCharType="begin"/>
          </w:r>
          <w:r>
            <w:rPr>
              <w:noProof/>
              <w:webHidden/>
            </w:rPr>
            <w:instrText xml:space="preserve"> PAGEREF _Toc506796338 \h </w:instrText>
          </w:r>
          <w:r>
            <w:rPr>
              <w:noProof/>
              <w:webHidden/>
            </w:rPr>
          </w:r>
          <w:r>
            <w:rPr>
              <w:noProof/>
              <w:webHidden/>
            </w:rPr>
            <w:fldChar w:fldCharType="separate"/>
          </w:r>
          <w:ins w:id="85" w:author="Miguel Martínez Serrano" w:date="2018-02-19T09:54:00Z">
            <w:r w:rsidR="00DF77D3">
              <w:rPr>
                <w:noProof/>
                <w:webHidden/>
              </w:rPr>
              <w:t>36</w:t>
            </w:r>
          </w:ins>
          <w:del w:id="86" w:author="Miguel Martínez Serrano" w:date="2018-02-19T09:51:00Z">
            <w:r w:rsidDel="00096B18">
              <w:rPr>
                <w:noProof/>
                <w:webHidden/>
              </w:rPr>
              <w:delText>37</w:delText>
            </w:r>
          </w:del>
          <w:r>
            <w:rPr>
              <w:noProof/>
              <w:webHidden/>
            </w:rPr>
            <w:fldChar w:fldCharType="end"/>
          </w:r>
          <w:r w:rsidRPr="00A57898">
            <w:rPr>
              <w:rStyle w:val="Hipervnculo"/>
              <w:noProof/>
            </w:rPr>
            <w:fldChar w:fldCharType="end"/>
          </w:r>
        </w:p>
        <w:p w14:paraId="65B6CD7F" w14:textId="1F3627CD"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"_Toc506796339"</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9.5.2</w:t>
          </w:r>
          <w:r>
            <w:rPr>
              <w:rFonts w:cstheme="minorBidi"/>
              <w:noProof/>
              <w:szCs w:val="22"/>
            </w:rPr>
            <w:tab/>
          </w:r>
          <w:r w:rsidRPr="00A57898">
            <w:rPr>
              <w:rStyle w:val="Hipervnculo"/>
              <w:noProof/>
            </w:rPr>
            <w:t>Catálogo de elementos</w:t>
          </w:r>
          <w:r>
            <w:rPr>
              <w:noProof/>
              <w:webHidden/>
            </w:rPr>
            <w:tab/>
          </w:r>
          <w:r>
            <w:rPr>
              <w:noProof/>
              <w:webHidden/>
            </w:rPr>
            <w:fldChar w:fldCharType="begin"/>
          </w:r>
          <w:r>
            <w:rPr>
              <w:noProof/>
              <w:webHidden/>
            </w:rPr>
            <w:instrText xml:space="preserve"> PAGEREF _Toc506796339 \h </w:instrText>
          </w:r>
          <w:r>
            <w:rPr>
              <w:noProof/>
              <w:webHidden/>
            </w:rPr>
          </w:r>
          <w:r>
            <w:rPr>
              <w:noProof/>
              <w:webHidden/>
            </w:rPr>
            <w:fldChar w:fldCharType="separate"/>
          </w:r>
          <w:ins w:id="87" w:author="Miguel Martínez Serrano" w:date="2018-02-19T09:54:00Z">
            <w:r w:rsidR="00DF77D3">
              <w:rPr>
                <w:noProof/>
                <w:webHidden/>
              </w:rPr>
              <w:t>36</w:t>
            </w:r>
          </w:ins>
          <w:del w:id="88" w:author="Miguel Martínez Serrano" w:date="2018-02-19T09:51:00Z">
            <w:r w:rsidDel="00096B18">
              <w:rPr>
                <w:noProof/>
                <w:webHidden/>
              </w:rPr>
              <w:delText>37</w:delText>
            </w:r>
          </w:del>
          <w:r>
            <w:rPr>
              <w:noProof/>
              <w:webHidden/>
            </w:rPr>
            <w:fldChar w:fldCharType="end"/>
          </w:r>
          <w:r w:rsidRPr="00A57898">
            <w:rPr>
              <w:rStyle w:val="Hipervnculo"/>
              <w:noProof/>
            </w:rPr>
            <w:fldChar w:fldCharType="end"/>
          </w:r>
        </w:p>
        <w:p w14:paraId="30F67DBE" w14:textId="00EC5CAB"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"_Toc506796340"</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9.5.3</w:t>
          </w:r>
          <w:r>
            <w:rPr>
              <w:rFonts w:cstheme="minorBidi"/>
              <w:noProof/>
              <w:szCs w:val="22"/>
            </w:rPr>
            <w:tab/>
          </w:r>
          <w:r w:rsidRPr="00A57898">
            <w:rPr>
              <w:rStyle w:val="Hipervnculo"/>
              <w:noProof/>
            </w:rPr>
            <w:t>Diagrama contextual</w:t>
          </w:r>
          <w:r>
            <w:rPr>
              <w:noProof/>
              <w:webHidden/>
            </w:rPr>
            <w:tab/>
          </w:r>
          <w:r>
            <w:rPr>
              <w:noProof/>
              <w:webHidden/>
            </w:rPr>
            <w:fldChar w:fldCharType="begin"/>
          </w:r>
          <w:r>
            <w:rPr>
              <w:noProof/>
              <w:webHidden/>
            </w:rPr>
            <w:instrText xml:space="preserve"> PAGEREF _Toc506796340 \h </w:instrText>
          </w:r>
          <w:r>
            <w:rPr>
              <w:noProof/>
              <w:webHidden/>
            </w:rPr>
          </w:r>
          <w:r>
            <w:rPr>
              <w:noProof/>
              <w:webHidden/>
            </w:rPr>
            <w:fldChar w:fldCharType="separate"/>
          </w:r>
          <w:ins w:id="89" w:author="Miguel Martínez Serrano" w:date="2018-02-19T09:54:00Z">
            <w:r w:rsidR="00DF77D3">
              <w:rPr>
                <w:noProof/>
                <w:webHidden/>
              </w:rPr>
              <w:t>36</w:t>
            </w:r>
          </w:ins>
          <w:del w:id="90" w:author="Miguel Martínez Serrano" w:date="2018-02-19T09:51:00Z">
            <w:r w:rsidDel="00096B18">
              <w:rPr>
                <w:noProof/>
                <w:webHidden/>
              </w:rPr>
              <w:delText>37</w:delText>
            </w:r>
          </w:del>
          <w:r>
            <w:rPr>
              <w:noProof/>
              <w:webHidden/>
            </w:rPr>
            <w:fldChar w:fldCharType="end"/>
          </w:r>
          <w:r w:rsidRPr="00A57898">
            <w:rPr>
              <w:rStyle w:val="Hipervnculo"/>
              <w:noProof/>
            </w:rPr>
            <w:fldChar w:fldCharType="end"/>
          </w:r>
        </w:p>
        <w:p w14:paraId="7B42BE7B" w14:textId="074C51F7" w:rsidR="00CE0146" w:rsidRDefault="00CE0146">
          <w:pPr>
            <w:pStyle w:val="TDC3"/>
            <w:tabs>
              <w:tab w:val="left" w:pos="1320"/>
              <w:tab w:val="right" w:leader="dot" w:pos="8494"/>
            </w:tabs>
            <w:rPr>
              <w:rFonts w:cstheme="minorBidi"/>
              <w:noProof/>
              <w:szCs w:val="22"/>
            </w:rPr>
          </w:pPr>
          <w:r w:rsidRPr="00A57898">
            <w:rPr>
              <w:rStyle w:val="Hipervnculo"/>
              <w:noProof/>
            </w:rPr>
            <w:fldChar w:fldCharType="begin"/>
          </w:r>
          <w:r w:rsidRPr="00A57898">
            <w:rPr>
              <w:rStyle w:val="Hipervnculo"/>
              <w:noProof/>
            </w:rPr>
            <w:instrText xml:space="preserve"> </w:instrText>
          </w:r>
          <w:r>
            <w:rPr>
              <w:noProof/>
            </w:rPr>
            <w:instrText>HYPERLINK \l "_Toc506796341"</w:instrText>
          </w:r>
          <w:r w:rsidRPr="00A57898">
            <w:rPr>
              <w:rStyle w:val="Hipervnculo"/>
              <w:noProof/>
            </w:rPr>
            <w:instrText xml:space="preserve"> </w:instrText>
          </w:r>
          <w:r w:rsidRPr="00A57898">
            <w:rPr>
              <w:rStyle w:val="Hipervnculo"/>
              <w:noProof/>
            </w:rPr>
          </w:r>
          <w:r w:rsidRPr="00A57898">
            <w:rPr>
              <w:rStyle w:val="Hipervnculo"/>
              <w:noProof/>
            </w:rPr>
            <w:fldChar w:fldCharType="separate"/>
          </w:r>
          <w:r w:rsidRPr="00A57898">
            <w:rPr>
              <w:rStyle w:val="Hipervnculo"/>
              <w:noProof/>
            </w:rPr>
            <w:t>9.5.4</w:t>
          </w:r>
          <w:r>
            <w:rPr>
              <w:rFonts w:cstheme="minorBidi"/>
              <w:noProof/>
              <w:szCs w:val="22"/>
            </w:rPr>
            <w:tab/>
          </w:r>
          <w:r w:rsidRPr="00A57898">
            <w:rPr>
              <w:rStyle w:val="Hipervnculo"/>
              <w:noProof/>
            </w:rPr>
            <w:t>Justificación de las decisiones</w:t>
          </w:r>
          <w:r>
            <w:rPr>
              <w:noProof/>
              <w:webHidden/>
            </w:rPr>
            <w:tab/>
          </w:r>
          <w:r>
            <w:rPr>
              <w:noProof/>
              <w:webHidden/>
            </w:rPr>
            <w:fldChar w:fldCharType="begin"/>
          </w:r>
          <w:r>
            <w:rPr>
              <w:noProof/>
              <w:webHidden/>
            </w:rPr>
            <w:instrText xml:space="preserve"> PAGEREF _Toc506796341 \h </w:instrText>
          </w:r>
          <w:r>
            <w:rPr>
              <w:noProof/>
              <w:webHidden/>
            </w:rPr>
          </w:r>
          <w:r>
            <w:rPr>
              <w:noProof/>
              <w:webHidden/>
            </w:rPr>
            <w:fldChar w:fldCharType="separate"/>
          </w:r>
          <w:ins w:id="91" w:author="Miguel Martínez Serrano" w:date="2018-02-19T09:54:00Z">
            <w:r w:rsidR="00DF77D3">
              <w:rPr>
                <w:noProof/>
                <w:webHidden/>
              </w:rPr>
              <w:t>36</w:t>
            </w:r>
          </w:ins>
          <w:del w:id="92" w:author="Miguel Martínez Serrano" w:date="2018-02-19T09:51:00Z">
            <w:r w:rsidDel="00096B18">
              <w:rPr>
                <w:noProof/>
                <w:webHidden/>
              </w:rPr>
              <w:delText>37</w:delText>
            </w:r>
          </w:del>
          <w:r>
            <w:rPr>
              <w:noProof/>
              <w:webHidden/>
            </w:rPr>
            <w:fldChar w:fldCharType="end"/>
          </w:r>
          <w:r w:rsidRPr="00A57898">
            <w:rPr>
              <w:rStyle w:val="Hipervnculo"/>
              <w:noProof/>
            </w:rPr>
            <w:fldChar w:fldCharType="end"/>
          </w:r>
        </w:p>
        <w:p w14:paraId="4A927A6E" w14:textId="5D9B3749" w:rsidR="00CE0146" w:rsidRDefault="00CE0146">
          <w:pPr>
            <w:pStyle w:val="TDC1"/>
            <w:rPr>
              <w:rFonts w:eastAsiaTheme="minorEastAsia" w:cstheme="minorBidi"/>
              <w:szCs w:val="22"/>
            </w:rPr>
          </w:pPr>
          <w:r w:rsidRPr="00A57898">
            <w:rPr>
              <w:rStyle w:val="Hipervnculo"/>
              <w:rFonts w:eastAsiaTheme="majorEastAsia"/>
            </w:rPr>
            <w:fldChar w:fldCharType="begin"/>
          </w:r>
          <w:r w:rsidRPr="00A57898">
            <w:rPr>
              <w:rStyle w:val="Hipervnculo"/>
              <w:rFonts w:eastAsiaTheme="majorEastAsia"/>
            </w:rPr>
            <w:instrText xml:space="preserve"> </w:instrText>
          </w:r>
          <w:r>
            <w:instrText>HYPERLINK \l "_Toc506796342"</w:instrText>
          </w:r>
          <w:r w:rsidRPr="00A57898">
            <w:rPr>
              <w:rStyle w:val="Hipervnculo"/>
              <w:rFonts w:eastAsiaTheme="majorEastAsia"/>
            </w:rPr>
            <w:instrText xml:space="preserve"> </w:instrText>
          </w:r>
          <w:r w:rsidRPr="00A57898">
            <w:rPr>
              <w:rStyle w:val="Hipervnculo"/>
              <w:rFonts w:eastAsiaTheme="majorEastAsia"/>
            </w:rPr>
          </w:r>
          <w:r w:rsidRPr="00A57898">
            <w:rPr>
              <w:rStyle w:val="Hipervnculo"/>
              <w:rFonts w:eastAsiaTheme="majorEastAsia"/>
            </w:rPr>
            <w:fldChar w:fldCharType="separate"/>
          </w:r>
          <w:r w:rsidRPr="00A57898">
            <w:rPr>
              <w:rStyle w:val="Hipervnculo"/>
              <w:rFonts w:eastAsiaTheme="majorEastAsia"/>
            </w:rPr>
            <w:t>10</w:t>
          </w:r>
          <w:r>
            <w:rPr>
              <w:rFonts w:eastAsiaTheme="minorEastAsia" w:cstheme="minorBidi"/>
              <w:szCs w:val="22"/>
            </w:rPr>
            <w:tab/>
          </w:r>
          <w:r w:rsidRPr="00A57898">
            <w:rPr>
              <w:rStyle w:val="Hipervnculo"/>
              <w:rFonts w:eastAsiaTheme="majorEastAsia"/>
            </w:rPr>
            <w:t>Bibliografía</w:t>
          </w:r>
          <w:r>
            <w:rPr>
              <w:webHidden/>
            </w:rPr>
            <w:tab/>
          </w:r>
          <w:r>
            <w:rPr>
              <w:webHidden/>
            </w:rPr>
            <w:fldChar w:fldCharType="begin"/>
          </w:r>
          <w:r>
            <w:rPr>
              <w:webHidden/>
            </w:rPr>
            <w:instrText xml:space="preserve"> PAGEREF _Toc506796342 \h </w:instrText>
          </w:r>
          <w:r>
            <w:rPr>
              <w:webHidden/>
            </w:rPr>
          </w:r>
          <w:r>
            <w:rPr>
              <w:webHidden/>
            </w:rPr>
            <w:fldChar w:fldCharType="separate"/>
          </w:r>
          <w:ins w:id="93" w:author="Miguel Martínez Serrano" w:date="2018-02-19T09:54:00Z">
            <w:r w:rsidR="00DF77D3">
              <w:rPr>
                <w:webHidden/>
              </w:rPr>
              <w:t>37</w:t>
            </w:r>
          </w:ins>
          <w:del w:id="94" w:author="Miguel Martínez Serrano" w:date="2018-02-19T09:51:00Z">
            <w:r w:rsidDel="00096B18">
              <w:rPr>
                <w:webHidden/>
              </w:rPr>
              <w:delText>38</w:delText>
            </w:r>
          </w:del>
          <w:r>
            <w:rPr>
              <w:webHidden/>
            </w:rPr>
            <w:fldChar w:fldCharType="end"/>
          </w:r>
          <w:r w:rsidRPr="00A57898">
            <w:rPr>
              <w:rStyle w:val="Hipervnculo"/>
              <w:rFonts w:eastAsiaTheme="majorEastAsia"/>
            </w:rPr>
            <w:fldChar w:fldCharType="end"/>
          </w:r>
        </w:p>
        <w:p w14:paraId="5A67C26C" w14:textId="547C64BA" w:rsidR="00D70222" w:rsidRPr="00D3692F" w:rsidRDefault="00D70222" w:rsidP="00D70222">
          <w:r w:rsidRPr="00D3692F">
            <w:rPr>
              <w:rFonts w:eastAsiaTheme="minorEastAsia"/>
              <w:b/>
              <w:noProof/>
              <w:sz w:val="28"/>
            </w:rPr>
            <w:fldChar w:fldCharType="end"/>
          </w:r>
        </w:p>
      </w:sdtContent>
    </w:sdt>
    <w:bookmarkEnd w:id="4" w:displacedByCustomXml="prev"/>
    <w:bookmarkEnd w:id="5" w:displacedByCustomXml="prev"/>
    <w:p w14:paraId="5A67C26D" w14:textId="77777777" w:rsidR="00D70222" w:rsidRPr="00D3692F" w:rsidRDefault="684699FD" w:rsidP="007D33A3">
      <w:pPr>
        <w:pStyle w:val="Ttulo1"/>
      </w:pPr>
      <w:bookmarkStart w:id="95" w:name="_Toc506794078"/>
      <w:bookmarkStart w:id="96" w:name="_Toc506796299"/>
      <w:r>
        <w:lastRenderedPageBreak/>
        <w:t>Introducción y Objetivos</w:t>
      </w:r>
      <w:bookmarkEnd w:id="95"/>
      <w:bookmarkEnd w:id="96"/>
    </w:p>
    <w:p w14:paraId="5A67C26E" w14:textId="2C66A3CA" w:rsidR="00874C3B" w:rsidRDefault="684699FD"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participación ciudadana.</w:t>
      </w:r>
    </w:p>
    <w:p w14:paraId="5A67C26F" w14:textId="77777777" w:rsidR="003378D1" w:rsidRDefault="684699FD" w:rsidP="00384409">
      <w:r>
        <w:t xml:space="preserve">La arquitectura aquí descrita forma parte del primer entregable de la asignatura Arquitectura del Software, impartida en el grado de Ingeniería Informática del Software, Escuela de Ingeniería Informática, Universidad de Oviedo por los autores de este documento. </w:t>
      </w:r>
    </w:p>
    <w:p w14:paraId="5A67C270" w14:textId="5FA7F2E1" w:rsidR="003378D1" w:rsidRDefault="1B1A7BA5" w:rsidP="00384409">
      <w:r>
        <w:t>El sistema se ha descompuesto en dos partes: Loader</w:t>
      </w:r>
      <w:r w:rsidRPr="4AD58749">
        <w:t xml:space="preserve"> </w:t>
      </w:r>
      <w:r w:rsidR="0002179A">
        <w:t xml:space="preserve">para </w:t>
      </w:r>
      <w:r>
        <w:t xml:space="preserve">cargar </w:t>
      </w:r>
      <w:r w:rsidR="0002179A">
        <w:t xml:space="preserve">los </w:t>
      </w:r>
      <w:r>
        <w:t>datos de los agentes</w:t>
      </w:r>
      <w:r w:rsidR="00725A57" w:rsidRPr="4AD58749">
        <w:t xml:space="preserve"> </w:t>
      </w:r>
      <w:r>
        <w:t>que</w:t>
      </w:r>
      <w:r w:rsidR="00725A57">
        <w:t xml:space="preserve"> podrá</w:t>
      </w:r>
      <w:r>
        <w:t xml:space="preserve">n </w:t>
      </w:r>
      <w:r w:rsidR="00725A57">
        <w:t>enviar incidencias al sistema</w:t>
      </w:r>
      <w:r>
        <w:t xml:space="preserve">, y Agents, para </w:t>
      </w:r>
      <w:r w:rsidR="0002179A">
        <w:t>consultar y obtener información de los agentes que participan en el sistema.</w:t>
      </w:r>
      <w:r>
        <w:t xml:space="preserve"> Los estudiantes deberán implementar el software descrito en este documento en dos equipos de 3 ó 4 personas durante 3 semanas. Un equipo desarrollará el módulo Loader y otro equipo desarrollará el módulo Agents</w:t>
      </w:r>
      <w:r w:rsidRPr="4AD58749">
        <w:t>.</w:t>
      </w:r>
    </w:p>
    <w:p w14:paraId="5A67C271" w14:textId="491D7E0D" w:rsidR="003378D1" w:rsidRDefault="684699FD" w:rsidP="005E7DA3">
      <w:r>
        <w:t>En los próximos entregables, los estudiantes crearán la arquitectura e implementarán un</w:t>
      </w:r>
      <w:r w:rsidR="0002179A" w:rsidRPr="4C5817BF">
        <w:t xml:space="preserve">  </w:t>
      </w:r>
      <w:r>
        <w:t>prototipo del resto del sistema de participación ciudadana del cual formará parte el sistema actual.</w:t>
      </w:r>
    </w:p>
    <w:p w14:paraId="5A67C272" w14:textId="77777777" w:rsidR="00C579EB" w:rsidRDefault="684699FD" w:rsidP="00384409">
      <w:pPr>
        <w:pStyle w:val="Ttulo1"/>
      </w:pPr>
      <w:bookmarkStart w:id="97" w:name="_Toc506794079"/>
      <w:bookmarkStart w:id="98" w:name="_Toc506796300"/>
      <w:bookmarkEnd w:id="3"/>
      <w:r>
        <w:lastRenderedPageBreak/>
        <w:t>Requisitos</w:t>
      </w:r>
      <w:bookmarkEnd w:id="97"/>
      <w:bookmarkEnd w:id="98"/>
    </w:p>
    <w:p w14:paraId="5A67C273" w14:textId="2D1D5B69" w:rsidR="00EE131F" w:rsidRDefault="684699FD" w:rsidP="684699FD">
      <w:pPr>
        <w:rPr>
          <w:lang w:eastAsia="es-ES"/>
        </w:rPr>
      </w:pPr>
      <w:r w:rsidRPr="684699FD">
        <w:rPr>
          <w:lang w:eastAsia="es-ES"/>
        </w:rPr>
        <w:t xml:space="preserve">La gestión de usuarios se hará siguiendo un esquema de dos partes: </w:t>
      </w:r>
    </w:p>
    <w:p w14:paraId="5A67C274" w14:textId="0DE1A751" w:rsidR="00EE131F" w:rsidRDefault="1B1A7BA5" w:rsidP="4AD58749">
      <w:pPr>
        <w:pStyle w:val="Prrafodelista"/>
        <w:numPr>
          <w:ilvl w:val="0"/>
          <w:numId w:val="31"/>
        </w:numPr>
      </w:pPr>
      <w:r>
        <w:t xml:space="preserve">Loader: Carga la lista de agentes que podrán cargar incidencias. </w:t>
      </w:r>
    </w:p>
    <w:p w14:paraId="5A67C275" w14:textId="7494E7A1" w:rsidR="00D35E55" w:rsidRPr="00D35E55" w:rsidRDefault="1B1A7BA5" w:rsidP="4AD58749">
      <w:pPr>
        <w:pStyle w:val="Prrafodelista"/>
        <w:numPr>
          <w:ilvl w:val="0"/>
          <w:numId w:val="31"/>
        </w:numPr>
      </w:pPr>
      <w:r>
        <w:t xml:space="preserve">Agents: Permite </w:t>
      </w:r>
      <w:commentRangeStart w:id="99"/>
      <w:r w:rsidR="0002179A" w:rsidRPr="003317F0">
        <w:t xml:space="preserve">consultar </w:t>
      </w:r>
      <w:r w:rsidR="0002179A">
        <w:t>y obtener información de los agentes que participan en el sistema</w:t>
      </w:r>
      <w:commentRangeEnd w:id="99"/>
      <w:r w:rsidR="003317F0">
        <w:rPr>
          <w:rStyle w:val="Refdecomentario"/>
        </w:rPr>
        <w:commentReference w:id="99"/>
      </w:r>
      <w:r w:rsidR="003317F0" w:rsidRPr="4AD58749">
        <w:t>.</w:t>
      </w:r>
    </w:p>
    <w:p w14:paraId="5A67C276" w14:textId="3E407592" w:rsidR="00345591" w:rsidRPr="00BE3334" w:rsidRDefault="1B1A7BA5" w:rsidP="4AD58749">
      <w:pPr>
        <w:pStyle w:val="Ttulo2"/>
      </w:pPr>
      <w:bookmarkStart w:id="100" w:name="_Toc506794080"/>
      <w:bookmarkStart w:id="101" w:name="_Toc506796301"/>
      <w:r>
        <w:t>Loader</w:t>
      </w:r>
      <w:bookmarkEnd w:id="100"/>
      <w:bookmarkEnd w:id="101"/>
    </w:p>
    <w:p w14:paraId="5A67C277" w14:textId="3899D935" w:rsidR="00C579EB" w:rsidRDefault="1B1A7BA5" w:rsidP="00C579EB">
      <w:r>
        <w:t>El Administrador del sistema debe poder introducir los datos de los agentes, dichos datos provienen de un Excel que será entregado por la organización. Puede haber distintos tipos de agentes como un "ciudadano", una "entidad", "sensor", etc.</w:t>
      </w:r>
    </w:p>
    <w:p w14:paraId="5A67C278" w14:textId="4059E9FB" w:rsidR="00C579EB" w:rsidRDefault="684699FD" w:rsidP="00C579EB">
      <w:r>
        <w:t>La introducción del padrón y las listas se realizará a partir un formato neutro, en base a ficheros Excel formados por filas de personas, cada una con la siguiente información:</w:t>
      </w:r>
    </w:p>
    <w:p w14:paraId="5A67C279" w14:textId="77777777" w:rsidR="00AF056A" w:rsidRDefault="1B1A7BA5" w:rsidP="007366B9">
      <w:pPr>
        <w:pStyle w:val="Prrafodelista"/>
        <w:numPr>
          <w:ilvl w:val="0"/>
          <w:numId w:val="22"/>
        </w:numPr>
      </w:pPr>
      <w:r>
        <w:t>Nombre</w:t>
      </w:r>
    </w:p>
    <w:p w14:paraId="78870D9C" w14:textId="247BE1F7" w:rsidR="1B1A7BA5" w:rsidRDefault="1B1A7BA5" w:rsidP="005E7DA3">
      <w:pPr>
        <w:pStyle w:val="Prrafodelista"/>
        <w:numPr>
          <w:ilvl w:val="0"/>
          <w:numId w:val="22"/>
        </w:numPr>
        <w:spacing w:before="0" w:after="0"/>
      </w:pPr>
      <w:r>
        <w:t>Localización (coordenadas, opcional para personas y entidades)</w:t>
      </w:r>
    </w:p>
    <w:p w14:paraId="3283E188" w14:textId="77777777" w:rsidR="00F67EE4" w:rsidRDefault="1B1A7BA5" w:rsidP="00F67EE4">
      <w:pPr>
        <w:pStyle w:val="Prrafodelista"/>
        <w:numPr>
          <w:ilvl w:val="0"/>
          <w:numId w:val="22"/>
        </w:numPr>
      </w:pPr>
      <w:r>
        <w:t>Email</w:t>
      </w:r>
    </w:p>
    <w:p w14:paraId="5A67C27A" w14:textId="218C5AFD" w:rsidR="00EB4B2C" w:rsidRDefault="1B1A7BA5" w:rsidP="007366B9">
      <w:pPr>
        <w:pStyle w:val="Prrafodelista"/>
        <w:numPr>
          <w:ilvl w:val="0"/>
          <w:numId w:val="22"/>
        </w:numPr>
      </w:pPr>
      <w:r>
        <w:t>Identificador</w:t>
      </w:r>
    </w:p>
    <w:p w14:paraId="340483F1" w14:textId="737D83C0" w:rsidR="00421400" w:rsidRDefault="1B1A7BA5" w:rsidP="1B1A7BA5">
      <w:pPr>
        <w:pStyle w:val="Prrafodelista"/>
        <w:numPr>
          <w:ilvl w:val="0"/>
          <w:numId w:val="22"/>
        </w:numPr>
      </w:pPr>
      <w:commentRangeStart w:id="102"/>
      <w:r>
        <w:t>Tipo</w:t>
      </w:r>
      <w:commentRangeEnd w:id="102"/>
      <w:r w:rsidR="009B0A9E">
        <w:rPr>
          <w:rStyle w:val="Refdecomentario"/>
        </w:rPr>
        <w:commentReference w:id="102"/>
      </w:r>
    </w:p>
    <w:p w14:paraId="14CADCAE" w14:textId="0A308188" w:rsidR="00421400" w:rsidRDefault="1B1A7BA5" w:rsidP="1B1A7BA5">
      <w:pPr>
        <w:ind w:left="360"/>
      </w:pPr>
      <w:r>
        <w:t>Durante la importación de estos datos se creará un usuario y una clave que le permita acceder al sistema para visualizar la información almacenada.</w:t>
      </w:r>
    </w:p>
    <w:p w14:paraId="65EF4D62" w14:textId="0F86EFBF" w:rsidR="00386C89" w:rsidRDefault="684699FD" w:rsidP="00C579EB">
      <w:r>
        <w:t xml:space="preserve">Si un </w:t>
      </w:r>
      <w:r w:rsidR="6E7784D7">
        <w:t>agente</w:t>
      </w:r>
      <w:r>
        <w:t xml:space="preserve"> figura en dos listas diferentes, esta eventualidad debe ser identificada, registrada en el fichero de log y el usuario sólo podrá ser creado una vez. Si los datos del usuario no son los mismos, no se modificarán los datos en el sistema y se registrará esta eventualidad en fichero de log.</w:t>
      </w:r>
    </w:p>
    <w:p w14:paraId="5A67C27E" w14:textId="6827E4F8" w:rsidR="00EB4B2C" w:rsidRDefault="684699FD" w:rsidP="00C579EB">
      <w:r>
        <w:t xml:space="preserve">Una vez importando un fichero Excel conteniendo una lista de </w:t>
      </w:r>
      <w:r w:rsidR="4E99EFBB">
        <w:t>agentes</w:t>
      </w:r>
      <w:r>
        <w:t xml:space="preserve">, se emitirá un email para cada </w:t>
      </w:r>
      <w:r w:rsidR="0A1EBF45">
        <w:t>agente</w:t>
      </w:r>
      <w:r w:rsidRPr="1BC4B6AD">
        <w:t xml:space="preserve"> </w:t>
      </w:r>
      <w:r>
        <w:t xml:space="preserve">comunicándole que ha sido añadido al Portal de </w:t>
      </w:r>
      <w:r w:rsidR="0A1EBF45">
        <w:t>Incidencias</w:t>
      </w:r>
      <w:r w:rsidRPr="1BC4B6AD">
        <w:t xml:space="preserve">, </w:t>
      </w:r>
      <w:r w:rsidR="2C384E3B">
        <w:t>ratificándole</w:t>
      </w:r>
      <w:r w:rsidR="2C384E3B" w:rsidRPr="1BC4B6AD">
        <w:t xml:space="preserve"> </w:t>
      </w:r>
      <w:r>
        <w:t>su usuario</w:t>
      </w:r>
      <w:r w:rsidR="1BC4B6AD">
        <w:t>(identificador)</w:t>
      </w:r>
      <w:r w:rsidRPr="1BC4B6AD">
        <w:t>.</w:t>
      </w:r>
    </w:p>
    <w:p w14:paraId="5A67C27F" w14:textId="3E0C7C84" w:rsidR="0033396B" w:rsidRDefault="684699FD" w:rsidP="00C579EB">
      <w:r>
        <w:t>(</w:t>
      </w:r>
      <w:r w:rsidRPr="684699FD">
        <w:rPr>
          <w:b/>
          <w:bCs/>
        </w:rPr>
        <w:t>Opcional</w:t>
      </w:r>
      <w:r>
        <w:t>) El sistema podría extenderse para emitir cartas en formatos como Word o PDF comunicándole a la persona su nombre de usuario y su clave de acceso.</w:t>
      </w:r>
    </w:p>
    <w:p w14:paraId="5A67C280" w14:textId="77777777" w:rsidR="00025445" w:rsidRDefault="684699FD" w:rsidP="00C579EB">
      <w:r>
        <w:t>(</w:t>
      </w:r>
      <w:r w:rsidRPr="684699FD">
        <w:rPr>
          <w:b/>
          <w:bCs/>
        </w:rPr>
        <w:t>Opcional</w:t>
      </w:r>
      <w:r>
        <w:t>) Si el fichero viniera con errores, se detectarían y se enviarían los datos a un fichero de LOG para su posterior tratamiento.</w:t>
      </w:r>
    </w:p>
    <w:p w14:paraId="5A67C281" w14:textId="77777777" w:rsidR="00025445" w:rsidRDefault="684699FD" w:rsidP="00C579EB">
      <w:r>
        <w:t>(</w:t>
      </w:r>
      <w:r w:rsidRPr="684699FD">
        <w:rPr>
          <w:b/>
          <w:bCs/>
        </w:rPr>
        <w:t>Opcional</w:t>
      </w:r>
      <w: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A67C282" w14:textId="6DF7B456" w:rsidR="009B0A9E" w:rsidRDefault="684699FD" w:rsidP="2948BCC8">
      <w:r>
        <w:t>(</w:t>
      </w:r>
      <w:r w:rsidRPr="684699FD">
        <w:rPr>
          <w:b/>
          <w:bCs/>
        </w:rPr>
        <w:t>Opcional</w:t>
      </w:r>
      <w:r>
        <w:t>) Se puede extender el sistema para contemplar aspectos de seguridad.</w:t>
      </w:r>
    </w:p>
    <w:p w14:paraId="52CE4A24" w14:textId="77777777" w:rsidR="009B0A9E" w:rsidRDefault="009B0A9E">
      <w:pPr>
        <w:jc w:val="left"/>
      </w:pPr>
      <w:r>
        <w:br w:type="page"/>
      </w:r>
    </w:p>
    <w:p w14:paraId="0EA513DD" w14:textId="77777777" w:rsidR="00EB4B2C" w:rsidRDefault="00EB4B2C" w:rsidP="00C579EB"/>
    <w:p w14:paraId="5A67C283" w14:textId="1D80B031" w:rsidR="008B5D6C" w:rsidRDefault="1B1A7BA5" w:rsidP="4AD58749">
      <w:pPr>
        <w:pStyle w:val="Ttulo2"/>
      </w:pPr>
      <w:bookmarkStart w:id="103" w:name="_Toc506794081"/>
      <w:bookmarkStart w:id="104" w:name="_Toc506796302"/>
      <w:r>
        <w:t>Agents</w:t>
      </w:r>
      <w:bookmarkEnd w:id="103"/>
      <w:bookmarkEnd w:id="104"/>
    </w:p>
    <w:p w14:paraId="57A65FC6" w14:textId="77777777" w:rsidR="00C95243" w:rsidRDefault="003B7E5F" w:rsidP="003B7E5F">
      <w:pPr>
        <w:rPr>
          <w:lang w:eastAsia="es-ES"/>
        </w:rPr>
      </w:pPr>
      <w:commentRangeStart w:id="105"/>
      <w:r>
        <w:rPr>
          <w:lang w:eastAsia="es-ES"/>
        </w:rPr>
        <w:t>Aquellos agentes que puedan conectarse al sistema dispondrán de un servicio web (REST) que permita consultar y obtener información de los agentes que participan en el sistema.</w:t>
      </w:r>
      <w:r w:rsidRPr="684699FD">
        <w:rPr>
          <w:lang w:eastAsia="es-ES"/>
        </w:rPr>
        <w:t xml:space="preserve"> Para ello se creará un servicio web muy simple que toma como </w:t>
      </w:r>
      <w:r>
        <w:rPr>
          <w:lang w:eastAsia="es-ES"/>
        </w:rPr>
        <w:t xml:space="preserve">entrada un fichero JSON que incluye el identificador de usuario, contraseña, y tipo de agente (login/password/kind) según el formato de invocación siguiente: </w:t>
      </w:r>
    </w:p>
    <w:p w14:paraId="24B5211F" w14:textId="77777777" w:rsidR="003B7E5F" w:rsidRPr="005E7DA3" w:rsidRDefault="003B7E5F" w:rsidP="005E7DA3">
      <w:pPr>
        <w:spacing w:before="240"/>
        <w:jc w:val="center"/>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login</w:t>
      </w:r>
      <w:r w:rsidRPr="008B0DEC">
        <w:rPr>
          <w:rFonts w:ascii="Courier New" w:hAnsi="Courier New" w:cs="Courier New"/>
          <w:lang w:eastAsia="es-ES"/>
        </w:rPr>
        <w:t>": usuario, "</w:t>
      </w:r>
      <w:r w:rsidRPr="005E7DA3">
        <w:rPr>
          <w:rFonts w:ascii="Courier New" w:hAnsi="Courier New" w:cs="Courier New"/>
          <w:b/>
          <w:lang w:eastAsia="es-ES"/>
        </w:rPr>
        <w:t>password</w:t>
      </w:r>
      <w:r w:rsidRPr="008B0DEC">
        <w:rPr>
          <w:rFonts w:ascii="Courier New" w:hAnsi="Courier New" w:cs="Courier New"/>
          <w:lang w:eastAsia="es-ES"/>
        </w:rPr>
        <w:t>": password, "</w:t>
      </w:r>
      <w:r w:rsidRPr="005E7DA3">
        <w:rPr>
          <w:rFonts w:ascii="Courier New" w:hAnsi="Courier New" w:cs="Courier New"/>
          <w:b/>
          <w:lang w:eastAsia="es-ES"/>
        </w:rPr>
        <w:t>kind</w:t>
      </w:r>
      <w:r w:rsidRPr="008B0DEC">
        <w:rPr>
          <w:rFonts w:ascii="Courier New" w:hAnsi="Courier New" w:cs="Courier New"/>
          <w:lang w:eastAsia="es-ES"/>
        </w:rPr>
        <w:t>": tipo de agente}</w:t>
      </w:r>
    </w:p>
    <w:p w14:paraId="53C47535" w14:textId="77777777" w:rsidR="003B7E5F" w:rsidRPr="005E7DA3" w:rsidRDefault="003B7E5F" w:rsidP="005E7DA3">
      <w:pPr>
        <w:spacing w:before="240"/>
        <w:rPr>
          <w:lang w:eastAsia="es-ES"/>
        </w:rPr>
      </w:pPr>
      <w:r>
        <w:rPr>
          <w:lang w:eastAsia="es-ES"/>
        </w:rPr>
        <w:t>Y en el caso de que dicha combinación aparezca en la base de datos, se devolverá un fichero en formato JSON con la siguiente información:</w:t>
      </w:r>
    </w:p>
    <w:p w14:paraId="32D14F04"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 "</w:t>
      </w:r>
      <w:r w:rsidRPr="005E7DA3">
        <w:rPr>
          <w:rFonts w:ascii="Courier New" w:hAnsi="Courier New" w:cs="Courier New"/>
          <w:b/>
          <w:lang w:eastAsia="es-ES"/>
        </w:rPr>
        <w:t>name</w:t>
      </w:r>
      <w:r w:rsidRPr="008B0DEC">
        <w:rPr>
          <w:rFonts w:ascii="Courier New" w:hAnsi="Courier New" w:cs="Courier New"/>
          <w:lang w:eastAsia="es-ES"/>
        </w:rPr>
        <w:t>": Nombre,</w:t>
      </w:r>
    </w:p>
    <w:p w14:paraId="22D12159"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location</w:t>
      </w:r>
      <w:r w:rsidRPr="008B0DEC">
        <w:rPr>
          <w:rFonts w:ascii="Courier New" w:hAnsi="Courier New" w:cs="Courier New"/>
          <w:lang w:eastAsia="es-ES"/>
        </w:rPr>
        <w:t>": Coordenadas (opcional),</w:t>
      </w:r>
    </w:p>
    <w:p w14:paraId="4BF92574"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email</w:t>
      </w:r>
      <w:r w:rsidRPr="008B0DEC">
        <w:rPr>
          <w:rFonts w:ascii="Courier New" w:hAnsi="Courier New" w:cs="Courier New"/>
          <w:lang w:eastAsia="es-ES"/>
        </w:rPr>
        <w:t>": Email</w:t>
      </w:r>
    </w:p>
    <w:p w14:paraId="301EAFFA"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id</w:t>
      </w:r>
      <w:r w:rsidRPr="008B0DEC">
        <w:rPr>
          <w:rFonts w:ascii="Courier New" w:hAnsi="Courier New" w:cs="Courier New"/>
          <w:lang w:eastAsia="es-ES"/>
        </w:rPr>
        <w:t>": identificador,</w:t>
      </w:r>
    </w:p>
    <w:p w14:paraId="2451E5AF"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kind</w:t>
      </w:r>
      <w:r w:rsidRPr="008B0DEC">
        <w:rPr>
          <w:rFonts w:ascii="Courier New" w:hAnsi="Courier New" w:cs="Courier New"/>
          <w:lang w:eastAsia="es-ES"/>
        </w:rPr>
        <w:t>": tipo de usuario,</w:t>
      </w:r>
    </w:p>
    <w:p w14:paraId="74E53892"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r w:rsidRPr="005E7DA3">
        <w:rPr>
          <w:rFonts w:ascii="Courier New" w:hAnsi="Courier New" w:cs="Courier New"/>
          <w:b/>
          <w:lang w:eastAsia="es-ES"/>
        </w:rPr>
        <w:t>kindCode</w:t>
      </w:r>
      <w:r w:rsidRPr="008B0DEC">
        <w:rPr>
          <w:rFonts w:ascii="Courier New" w:hAnsi="Courier New" w:cs="Courier New"/>
          <w:lang w:eastAsia="es-ES"/>
        </w:rPr>
        <w:t>": código numérico del tipo de usuario,</w:t>
      </w:r>
    </w:p>
    <w:p w14:paraId="18B83C9E" w14:textId="77777777" w:rsidR="003B7E5F" w:rsidRPr="008B0DEC" w:rsidRDefault="003B7E5F" w:rsidP="003B7E5F">
      <w:pPr>
        <w:ind w:left="708"/>
        <w:rPr>
          <w:rFonts w:ascii="Courier New" w:hAnsi="Courier New" w:cs="Courier New"/>
          <w:lang w:eastAsia="es-ES"/>
        </w:rPr>
      </w:pPr>
      <w:r w:rsidRPr="008B0DEC">
        <w:rPr>
          <w:rFonts w:ascii="Courier New" w:hAnsi="Courier New" w:cs="Courier New"/>
          <w:lang w:eastAsia="es-ES"/>
        </w:rPr>
        <w:t>}</w:t>
      </w:r>
    </w:p>
    <w:p w14:paraId="6EFA2B60" w14:textId="24DE49C5" w:rsidR="003B7E5F" w:rsidRDefault="003B7E5F" w:rsidP="003B7E5F">
      <w:pPr>
        <w:rPr>
          <w:lang w:eastAsia="es-ES"/>
        </w:rPr>
      </w:pPr>
      <w:r>
        <w:rPr>
          <w:lang w:eastAsia="es-ES"/>
        </w:rPr>
        <w:t>El campo "kindCode" se obtiene a partir del fichero maestro en formato CSV descrito anteriormente.</w:t>
      </w:r>
    </w:p>
    <w:p w14:paraId="7EC0DD95" w14:textId="21D23DDD" w:rsidR="003B7E5F" w:rsidRDefault="003B7E5F" w:rsidP="003B7E5F">
      <w:pPr>
        <w:rPr>
          <w:lang w:eastAsia="es-ES"/>
        </w:rPr>
      </w:pPr>
      <w:r>
        <w:rPr>
          <w:lang w:eastAsia="es-ES"/>
        </w:rPr>
        <w:t>(</w:t>
      </w:r>
      <w:r w:rsidRPr="005E7DA3">
        <w:rPr>
          <w:b/>
          <w:lang w:eastAsia="es-ES"/>
        </w:rPr>
        <w:t>Opcional</w:t>
      </w:r>
      <w:r>
        <w:rPr>
          <w:lang w:eastAsia="es-ES"/>
        </w:rPr>
        <w:t>) Sistema podrá disponer de un subsistema de acceso a través de Web para actualizar la clave de cada usuario.</w:t>
      </w:r>
    </w:p>
    <w:p w14:paraId="199C1C68" w14:textId="40AB3F7C" w:rsidR="003B7E5F" w:rsidRDefault="003B7E5F" w:rsidP="003B7E5F">
      <w:pPr>
        <w:rPr>
          <w:lang w:eastAsia="es-ES"/>
        </w:rPr>
      </w:pPr>
      <w:r>
        <w:rPr>
          <w:lang w:eastAsia="es-ES"/>
        </w:rPr>
        <w:t>(</w:t>
      </w:r>
      <w:r w:rsidRPr="005E7DA3">
        <w:rPr>
          <w:b/>
          <w:lang w:eastAsia="es-ES"/>
        </w:rPr>
        <w:t>Opcional</w:t>
      </w:r>
      <w:r>
        <w:rPr>
          <w:lang w:eastAsia="es-ES"/>
        </w:rPr>
        <w:t>) Se puede extender la funcionalidad anterior para el resto de campos de los usuarios.</w:t>
      </w:r>
      <w:commentRangeEnd w:id="105"/>
      <w:r>
        <w:rPr>
          <w:rStyle w:val="Refdecomentario"/>
          <w:rFonts w:eastAsia="Times New Roman" w:cs="Times New Roman"/>
          <w:lang w:eastAsia="es-ES"/>
        </w:rPr>
        <w:commentReference w:id="105"/>
      </w:r>
    </w:p>
    <w:p w14:paraId="5A67C289" w14:textId="77777777" w:rsidR="00D70222" w:rsidRPr="00D3692F" w:rsidRDefault="684699FD" w:rsidP="002D7259">
      <w:pPr>
        <w:pStyle w:val="Ttulo1"/>
      </w:pPr>
      <w:bookmarkStart w:id="106" w:name="_Toc506794082"/>
      <w:bookmarkStart w:id="107" w:name="_Toc506796303"/>
      <w:r>
        <w:lastRenderedPageBreak/>
        <w:t>Metodología usada</w:t>
      </w:r>
      <w:bookmarkEnd w:id="106"/>
      <w:bookmarkEnd w:id="107"/>
    </w:p>
    <w:p w14:paraId="15CDCAA4" w14:textId="77777777" w:rsidR="00321D15" w:rsidRPr="00321D15" w:rsidRDefault="00321D15" w:rsidP="4AD58749">
      <w:r w:rsidRPr="00321D15">
        <w:t>￼</w:t>
      </w:r>
      <w:r w:rsidRPr="00321D15">
        <w:fldChar w:fldCharType="begin"/>
      </w:r>
      <w:r w:rsidRPr="00321D15">
        <w:instrText xml:space="preserve"> XE "ADD" </w:instrText>
      </w:r>
      <w:r w:rsidRPr="00321D15">
        <w:fldChar w:fldCharType="end"/>
      </w:r>
      <w:r w:rsidRPr="00321D15">
        <w:t xml:space="preserve"> (Atribute-Driven</w:t>
      </w:r>
      <w:r w:rsidRPr="4AD58749">
        <w:t xml:space="preserve"> </w:t>
      </w:r>
      <w:r w:rsidRPr="00321D15">
        <w:t>Design</w:t>
      </w:r>
      <w:r w:rsidRPr="4AD58749">
        <w:t xml:space="preserve">) </w:t>
      </w:r>
      <w:sdt>
        <w:sdtPr>
          <w:id w:val="-1153822571"/>
          <w:citation/>
        </w:sdtPr>
        <w:sdtEndPr/>
        <w:sdtContent>
          <w:r w:rsidRPr="00321D15">
            <w:fldChar w:fldCharType="begin"/>
          </w:r>
          <w:r w:rsidRPr="00321D15">
            <w:instrText xml:space="preserve"> CITATION Bas03 \l 3082 </w:instrText>
          </w:r>
          <w:r w:rsidRPr="00321D15">
            <w:fldChar w:fldCharType="separate"/>
          </w:r>
          <w:r w:rsidRPr="00321D15">
            <w:rPr>
              <w:noProof/>
            </w:rPr>
            <w:t>(Bass, Clements, &amp; Kazman, 2003)</w:t>
          </w:r>
          <w:r w:rsidRPr="00321D15">
            <w:fldChar w:fldCharType="end"/>
          </w:r>
        </w:sdtContent>
      </w:sdt>
      <w:r w:rsidRPr="00321D15">
        <w:t xml:space="preserve"> y la norma del SEI</w:t>
      </w:r>
      <w:r w:rsidRPr="00321D15">
        <w:fldChar w:fldCharType="begin"/>
      </w:r>
      <w:r w:rsidRPr="00321D15">
        <w:instrText xml:space="preserve"> XE "SEI" </w:instrText>
      </w:r>
      <w:r w:rsidRPr="00321D15">
        <w:fldChar w:fldCharType="end"/>
      </w:r>
      <w:r w:rsidRPr="00321D15">
        <w:t>￼</w:t>
      </w:r>
      <w:sdt>
        <w:sdtPr>
          <w:id w:val="1710913137"/>
          <w:citation/>
        </w:sdtPr>
        <w:sdtEndPr/>
        <w:sdtContent>
          <w:r w:rsidRPr="00321D15">
            <w:fldChar w:fldCharType="begin"/>
          </w:r>
          <w:r w:rsidRPr="00321D15">
            <w:instrText xml:space="preserve"> CITATION ANS00 \l 3082 </w:instrText>
          </w:r>
          <w:r w:rsidRPr="00321D15">
            <w:fldChar w:fldCharType="separate"/>
          </w:r>
          <w:r w:rsidRPr="00321D15">
            <w:rPr>
              <w:noProof/>
            </w:rPr>
            <w:t>(ANSI/IEEE 1471, 2000)</w:t>
          </w:r>
          <w:r w:rsidRPr="00321D15">
            <w:fldChar w:fldCharType="end"/>
          </w:r>
        </w:sdtContent>
      </w:sdt>
      <w:r w:rsidRPr="00321D15">
        <w:t>.</w:t>
      </w:r>
    </w:p>
    <w:p w14:paraId="12E3A7EF" w14:textId="77777777" w:rsidR="00321D15" w:rsidRPr="00321D15" w:rsidRDefault="00321D15" w:rsidP="2948BCC8">
      <w:r w:rsidRPr="00321D15">
        <w:t>La documentación sigue el esquema propuesto en la guía de aprendizaje de la asignatura y también se han tomado algunas secciones siguiendo las plantillas propuestas en arc42 (</w:t>
      </w:r>
      <w:hyperlink r:id="rId19" w:history="1">
        <w:r w:rsidRPr="00321D15">
          <w:rPr>
            <w:color w:val="0563C1" w:themeColor="hyperlink"/>
            <w:u w:val="single"/>
          </w:rPr>
          <w:t>http://arc42.org/</w:t>
        </w:r>
      </w:hyperlink>
      <w:r w:rsidRPr="00321D15">
        <w:t>). Las plantillas actuales están en inglés y alemán, pero había una versión anterior con plantillas en español.</w:t>
      </w:r>
    </w:p>
    <w:p w14:paraId="42AE31B3" w14:textId="77777777" w:rsidR="00321D15" w:rsidRPr="00321D15" w:rsidRDefault="00321D15" w:rsidP="2948BCC8">
      <w:r w:rsidRPr="00321D15">
        <w:t>Existe un proyecto que usa esas plantillas para documentar una arquitectura de software sencilla sobre una aplicación de gestión de rutas de bicicleta. La documentación está disponible en la Web. Se puede ver aquí:</w:t>
      </w:r>
    </w:p>
    <w:p w14:paraId="2FB56A82" w14:textId="77777777" w:rsidR="00321D15" w:rsidRPr="00321D15" w:rsidRDefault="00321D15" w:rsidP="00321D15">
      <w:hyperlink r:id="rId20" w:history="1">
        <w:r w:rsidRPr="00321D15">
          <w:rPr>
            <w:color w:val="0563C1" w:themeColor="hyperlink"/>
            <w:u w:val="single"/>
          </w:rPr>
          <w:t>http://biking.michael-simons.eu/docs/index.html</w:t>
        </w:r>
      </w:hyperlink>
      <w:r w:rsidRPr="00321D15">
        <w:t xml:space="preserve"> </w:t>
      </w:r>
    </w:p>
    <w:p w14:paraId="2E0FA378" w14:textId="77777777" w:rsidR="00321D15" w:rsidRDefault="00321D15" w:rsidP="002E4409"/>
    <w:p w14:paraId="5A67C28E" w14:textId="373EAD5B" w:rsidR="00D70222" w:rsidRPr="00D3692F" w:rsidRDefault="1B1A7BA5" w:rsidP="4AD58749">
      <w:pPr>
        <w:pStyle w:val="Ttulo1"/>
      </w:pPr>
      <w:bookmarkStart w:id="108" w:name="_Toc506794083"/>
      <w:bookmarkStart w:id="109" w:name="_Toc506796304"/>
      <w:r>
        <w:lastRenderedPageBreak/>
        <w:t xml:space="preserve">Identificación de </w:t>
      </w:r>
      <w:r w:rsidRPr="4AD58749">
        <w:rPr>
          <w:i/>
          <w:iCs/>
        </w:rPr>
        <w:t>Stakeholders</w:t>
      </w:r>
      <w:bookmarkEnd w:id="108"/>
      <w:bookmarkEnd w:id="109"/>
    </w:p>
    <w:p w14:paraId="5A67C28F" w14:textId="1FC8F819" w:rsidR="00D70222" w:rsidRPr="00D3692F" w:rsidRDefault="1B1A7BA5" w:rsidP="00D70222">
      <w:r>
        <w:t xml:space="preserve">En este caso los </w:t>
      </w:r>
      <w:r w:rsidRPr="4AD58749">
        <w:rPr>
          <w:i/>
          <w:iCs/>
        </w:rPr>
        <w:t>stakeholders</w:t>
      </w:r>
      <w:r>
        <w:t xml:space="preserve"> (personas interesadas) son:</w:t>
      </w:r>
    </w:p>
    <w:p w14:paraId="5A67C290" w14:textId="14BBD873" w:rsidR="00D70222" w:rsidRPr="00D3692F" w:rsidRDefault="684699FD" w:rsidP="007366B9">
      <w:pPr>
        <w:pStyle w:val="Prrafodelista"/>
        <w:numPr>
          <w:ilvl w:val="0"/>
          <w:numId w:val="3"/>
        </w:numPr>
      </w:pPr>
      <w:r>
        <w:t>Alumnos del grupo E3B1</w:t>
      </w:r>
      <w:r w:rsidR="00040ACF">
        <w:t xml:space="preserve"> </w:t>
      </w:r>
      <w:r>
        <w:t>(Carga de datos)</w:t>
      </w:r>
      <w:r w:rsidR="0044483C">
        <w:t>.</w:t>
      </w:r>
    </w:p>
    <w:p w14:paraId="1ADDDE1C" w14:textId="1A28CC88" w:rsidR="0D4F956E" w:rsidRDefault="684699FD" w:rsidP="684699FD">
      <w:pPr>
        <w:pStyle w:val="Prrafodelista"/>
        <w:numPr>
          <w:ilvl w:val="0"/>
          <w:numId w:val="3"/>
        </w:numPr>
      </w:pPr>
      <w:r>
        <w:t>Alumnos del grupo E3B</w:t>
      </w:r>
      <w:r w:rsidR="00114E3D">
        <w:t>2</w:t>
      </w:r>
      <w:r w:rsidR="00040ACF">
        <w:t xml:space="preserve"> </w:t>
      </w:r>
      <w:r>
        <w:t>(</w:t>
      </w:r>
      <w:r w:rsidR="00114E3D">
        <w:t xml:space="preserve"> Consulta y gestión de agentes</w:t>
      </w:r>
      <w:r>
        <w:t>)</w:t>
      </w:r>
      <w:r w:rsidR="0044483C">
        <w:t>.</w:t>
      </w:r>
    </w:p>
    <w:p w14:paraId="5A67C291" w14:textId="5487853E" w:rsidR="00D70222" w:rsidRPr="00D3692F" w:rsidRDefault="684699FD" w:rsidP="007366B9">
      <w:pPr>
        <w:pStyle w:val="Prrafodelista"/>
        <w:numPr>
          <w:ilvl w:val="0"/>
          <w:numId w:val="3"/>
        </w:numPr>
      </w:pPr>
      <w:r>
        <w:t>Administrador del Sistema</w:t>
      </w:r>
      <w:r w:rsidR="0044483C">
        <w:t>.</w:t>
      </w:r>
    </w:p>
    <w:p w14:paraId="5A67C292" w14:textId="2A3B372D" w:rsidR="00D70222" w:rsidRDefault="00114E3D" w:rsidP="007366B9">
      <w:pPr>
        <w:pStyle w:val="Prrafodelista"/>
        <w:numPr>
          <w:ilvl w:val="0"/>
          <w:numId w:val="3"/>
        </w:numPr>
      </w:pPr>
      <w:r>
        <w:t>Agentes</w:t>
      </w:r>
      <w:r w:rsidR="0044483C">
        <w:t>.</w:t>
      </w:r>
    </w:p>
    <w:p w14:paraId="5A67C294" w14:textId="7909F8E6" w:rsidR="00E21922" w:rsidRDefault="684699FD" w:rsidP="5FE0D62B">
      <w:pPr>
        <w:pStyle w:val="Prrafodelista"/>
        <w:numPr>
          <w:ilvl w:val="0"/>
          <w:numId w:val="3"/>
        </w:numPr>
      </w:pPr>
      <w:r>
        <w:t>Profesores de la asignatura</w:t>
      </w:r>
      <w:r w:rsidR="0044483C" w:rsidRPr="5FE0D62B">
        <w:t>.</w:t>
      </w:r>
    </w:p>
    <w:p w14:paraId="55F997D6" w14:textId="4B7A00BF" w:rsidR="002864C7" w:rsidRPr="002864C7" w:rsidRDefault="1B1A7BA5" w:rsidP="4AD58749">
      <w:r>
        <w:t xml:space="preserve">Así pues, la lista de </w:t>
      </w:r>
      <w:r w:rsidRPr="4AD58749">
        <w:rPr>
          <w:i/>
          <w:iCs/>
        </w:rPr>
        <w:t>stakeholders</w:t>
      </w:r>
      <w:r>
        <w:t xml:space="preserve"> queda:</w:t>
      </w:r>
    </w:p>
    <w:tbl>
      <w:tblPr>
        <w:tblStyle w:val="Sombreadoclaro1"/>
        <w:tblW w:w="0" w:type="auto"/>
        <w:jc w:val="center"/>
        <w:tblCellMar>
          <w:top w:w="28" w:type="dxa"/>
          <w:bottom w:w="28" w:type="dxa"/>
        </w:tblCellMar>
        <w:tblLook w:val="06A0" w:firstRow="1" w:lastRow="0" w:firstColumn="1" w:lastColumn="0" w:noHBand="1" w:noVBand="1"/>
      </w:tblPr>
      <w:tblGrid>
        <w:gridCol w:w="1034"/>
        <w:gridCol w:w="1268"/>
        <w:gridCol w:w="989"/>
      </w:tblGrid>
      <w:tr w:rsidR="002864C7" w:rsidRPr="002864C7" w14:paraId="26341CD8" w14:textId="77777777" w:rsidTr="005E7DA3">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342CF92" w14:textId="77777777" w:rsidR="002864C7" w:rsidRPr="002864C7" w:rsidRDefault="002864C7" w:rsidP="002864C7">
            <w:pPr>
              <w:rPr>
                <w:sz w:val="18"/>
                <w:szCs w:val="18"/>
              </w:rPr>
            </w:pPr>
            <w:r w:rsidRPr="002864C7">
              <w:rPr>
                <w:sz w:val="18"/>
                <w:szCs w:val="18"/>
              </w:rPr>
              <w:t>Código</w:t>
            </w:r>
          </w:p>
        </w:tc>
        <w:tc>
          <w:tcPr>
            <w:tcW w:w="0" w:type="dxa"/>
            <w:noWrap/>
            <w:hideMark/>
          </w:tcPr>
          <w:p w14:paraId="15220449" w14:textId="77777777" w:rsidR="002864C7" w:rsidRPr="002864C7" w:rsidRDefault="002864C7" w:rsidP="002864C7">
            <w:pPr>
              <w:jc w:val="left"/>
              <w:cnfStyle w:val="100000000000" w:firstRow="1" w:lastRow="0" w:firstColumn="0" w:lastColumn="0" w:oddVBand="0" w:evenVBand="0" w:oddHBand="0" w:evenHBand="0" w:firstRowFirstColumn="0" w:firstRowLastColumn="0" w:lastRowFirstColumn="0" w:lastRowLastColumn="0"/>
              <w:rPr>
                <w:sz w:val="18"/>
                <w:szCs w:val="18"/>
              </w:rPr>
            </w:pPr>
            <w:r w:rsidRPr="002864C7">
              <w:rPr>
                <w:sz w:val="18"/>
                <w:szCs w:val="18"/>
              </w:rPr>
              <w:t>Stakeholder</w:t>
            </w:r>
            <w:r w:rsidRPr="002864C7">
              <w:fldChar w:fldCharType="begin"/>
            </w:r>
            <w:r w:rsidRPr="002864C7">
              <w:rPr>
                <w:sz w:val="18"/>
                <w:szCs w:val="18"/>
              </w:rPr>
              <w:instrText xml:space="preserve"> XE "</w:instrText>
            </w:r>
            <w:r w:rsidRPr="002864C7">
              <w:instrText>Stakeholder"</w:instrText>
            </w:r>
            <w:r w:rsidRPr="002864C7">
              <w:rPr>
                <w:sz w:val="18"/>
                <w:szCs w:val="18"/>
              </w:rPr>
              <w:instrText xml:space="preserve"> </w:instrText>
            </w:r>
            <w:r w:rsidRPr="002864C7">
              <w:rPr>
                <w:sz w:val="18"/>
                <w:szCs w:val="18"/>
              </w:rPr>
              <w:fldChar w:fldCharType="end"/>
            </w:r>
          </w:p>
        </w:tc>
        <w:tc>
          <w:tcPr>
            <w:tcW w:w="0" w:type="dxa"/>
            <w:noWrap/>
            <w:hideMark/>
          </w:tcPr>
          <w:p w14:paraId="550B1BBE" w14:textId="77777777" w:rsidR="002864C7" w:rsidRPr="002864C7" w:rsidRDefault="002864C7" w:rsidP="002864C7">
            <w:pPr>
              <w:cnfStyle w:val="100000000000" w:firstRow="1" w:lastRow="0" w:firstColumn="0" w:lastColumn="0" w:oddVBand="0" w:evenVBand="0" w:oddHBand="0" w:evenHBand="0" w:firstRowFirstColumn="0" w:firstRowLastColumn="0" w:lastRowFirstColumn="0" w:lastRowLastColumn="0"/>
              <w:rPr>
                <w:sz w:val="18"/>
                <w:szCs w:val="18"/>
              </w:rPr>
            </w:pPr>
            <w:r w:rsidRPr="002864C7">
              <w:rPr>
                <w:sz w:val="18"/>
                <w:szCs w:val="18"/>
              </w:rPr>
              <w:t>Intereses (Módulos)</w:t>
            </w:r>
          </w:p>
        </w:tc>
      </w:tr>
      <w:tr w:rsidR="002864C7" w:rsidRPr="002864C7" w14:paraId="708B8166" w14:textId="77777777" w:rsidTr="005E7DA3">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843559F" w14:textId="77777777" w:rsidR="002864C7" w:rsidRPr="002864C7" w:rsidRDefault="002864C7" w:rsidP="002864C7">
            <w:pPr>
              <w:rPr>
                <w:sz w:val="18"/>
                <w:szCs w:val="18"/>
              </w:rPr>
            </w:pPr>
            <w:r w:rsidRPr="002864C7">
              <w:rPr>
                <w:sz w:val="18"/>
                <w:szCs w:val="18"/>
              </w:rPr>
              <w:t>ST-01</w:t>
            </w:r>
          </w:p>
        </w:tc>
        <w:tc>
          <w:tcPr>
            <w:tcW w:w="0" w:type="dxa"/>
          </w:tcPr>
          <w:p w14:paraId="0A3895B9" w14:textId="38ADF547" w:rsidR="002864C7" w:rsidRPr="002864C7" w:rsidRDefault="002864C7" w:rsidP="002864C7">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Alumnos del grupo E3B1</w:t>
            </w:r>
          </w:p>
        </w:tc>
        <w:tc>
          <w:tcPr>
            <w:tcW w:w="0" w:type="dxa"/>
          </w:tcPr>
          <w:p w14:paraId="37D48F55" w14:textId="5190BFA4" w:rsidR="002864C7" w:rsidRPr="002864C7" w:rsidRDefault="00114E3D" w:rsidP="002864C7">
            <w:pPr>
              <w:cnfStyle w:val="000000000000" w:firstRow="0" w:lastRow="0" w:firstColumn="0" w:lastColumn="0" w:oddVBand="0" w:evenVBand="0" w:oddHBand="0" w:evenHBand="0" w:firstRowFirstColumn="0" w:firstRowLastColumn="0" w:lastRowFirstColumn="0" w:lastRowLastColumn="0"/>
              <w:rPr>
                <w:sz w:val="18"/>
                <w:szCs w:val="18"/>
              </w:rPr>
            </w:pPr>
            <w:commentRangeStart w:id="110"/>
            <w:r>
              <w:rPr>
                <w:sz w:val="18"/>
                <w:szCs w:val="18"/>
              </w:rPr>
              <w:t>Carga de ficheros</w:t>
            </w:r>
            <w:commentRangeEnd w:id="110"/>
            <w:r w:rsidR="00833247">
              <w:rPr>
                <w:rStyle w:val="Refdecomentario"/>
                <w:rFonts w:eastAsia="Times New Roman" w:cs="Times New Roman"/>
                <w:color w:val="auto"/>
                <w:lang w:eastAsia="es-ES"/>
              </w:rPr>
              <w:commentReference w:id="110"/>
            </w:r>
          </w:p>
        </w:tc>
      </w:tr>
      <w:tr w:rsidR="002864C7" w:rsidRPr="002864C7" w14:paraId="6FBB19AE" w14:textId="77777777" w:rsidTr="005E7DA3">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B29A3AC" w14:textId="0FFEDCCB" w:rsidR="002864C7" w:rsidRPr="002864C7" w:rsidRDefault="002864C7" w:rsidP="002864C7">
            <w:pPr>
              <w:rPr>
                <w:sz w:val="18"/>
                <w:szCs w:val="18"/>
              </w:rPr>
            </w:pPr>
            <w:r>
              <w:rPr>
                <w:sz w:val="18"/>
                <w:szCs w:val="18"/>
              </w:rPr>
              <w:t>ST-02</w:t>
            </w:r>
          </w:p>
        </w:tc>
        <w:tc>
          <w:tcPr>
            <w:tcW w:w="0" w:type="dxa"/>
          </w:tcPr>
          <w:p w14:paraId="5778B54E" w14:textId="3EBC0115" w:rsidR="002864C7" w:rsidRPr="002864C7" w:rsidRDefault="002864C7" w:rsidP="002864C7">
            <w:pPr>
              <w:jc w:val="left"/>
              <w:cnfStyle w:val="000000000000" w:firstRow="0" w:lastRow="0" w:firstColumn="0" w:lastColumn="0" w:oddVBand="0" w:evenVBand="0" w:oddHBand="0" w:evenHBand="0" w:firstRowFirstColumn="0" w:firstRowLastColumn="0" w:lastRowFirstColumn="0" w:lastRowLastColumn="0"/>
              <w:rPr>
                <w:sz w:val="18"/>
                <w:szCs w:val="18"/>
              </w:rPr>
            </w:pPr>
            <w:r w:rsidRPr="002864C7">
              <w:rPr>
                <w:sz w:val="18"/>
                <w:szCs w:val="18"/>
              </w:rPr>
              <w:t xml:space="preserve">Alumnos </w:t>
            </w:r>
            <w:r>
              <w:rPr>
                <w:sz w:val="18"/>
                <w:szCs w:val="18"/>
              </w:rPr>
              <w:t>del grupo E3B2</w:t>
            </w:r>
          </w:p>
        </w:tc>
        <w:tc>
          <w:tcPr>
            <w:tcW w:w="0" w:type="dxa"/>
          </w:tcPr>
          <w:p w14:paraId="4CD0578A" w14:textId="14F6FCED" w:rsidR="002864C7" w:rsidRPr="002864C7" w:rsidRDefault="002864C7" w:rsidP="002864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Consulta y gestión de agentes</w:t>
            </w:r>
          </w:p>
        </w:tc>
      </w:tr>
      <w:tr w:rsidR="002864C7" w:rsidRPr="002864C7" w14:paraId="0831CDDA" w14:textId="77777777" w:rsidTr="005E7DA3">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2F017DF" w14:textId="40797A83" w:rsidR="002864C7" w:rsidRPr="002864C7" w:rsidRDefault="002864C7" w:rsidP="002864C7">
            <w:pPr>
              <w:rPr>
                <w:sz w:val="18"/>
                <w:szCs w:val="18"/>
              </w:rPr>
            </w:pPr>
            <w:r>
              <w:rPr>
                <w:sz w:val="18"/>
                <w:szCs w:val="18"/>
              </w:rPr>
              <w:t>ST-03</w:t>
            </w:r>
          </w:p>
        </w:tc>
        <w:tc>
          <w:tcPr>
            <w:tcW w:w="0" w:type="dxa"/>
          </w:tcPr>
          <w:p w14:paraId="3FD09C8E" w14:textId="77777777" w:rsidR="002864C7" w:rsidRPr="002864C7" w:rsidRDefault="002864C7" w:rsidP="002864C7">
            <w:pPr>
              <w:jc w:val="left"/>
              <w:cnfStyle w:val="000000000000" w:firstRow="0" w:lastRow="0" w:firstColumn="0" w:lastColumn="0" w:oddVBand="0" w:evenVBand="0" w:oddHBand="0" w:evenHBand="0" w:firstRowFirstColumn="0" w:firstRowLastColumn="0" w:lastRowFirstColumn="0" w:lastRowLastColumn="0"/>
              <w:rPr>
                <w:sz w:val="18"/>
                <w:szCs w:val="18"/>
              </w:rPr>
            </w:pPr>
            <w:r w:rsidRPr="002864C7">
              <w:rPr>
                <w:sz w:val="18"/>
                <w:szCs w:val="18"/>
              </w:rPr>
              <w:t>Administrador del Sistema</w:t>
            </w:r>
          </w:p>
        </w:tc>
        <w:tc>
          <w:tcPr>
            <w:tcW w:w="0" w:type="dxa"/>
          </w:tcPr>
          <w:p w14:paraId="4112C58F" w14:textId="77777777" w:rsidR="002864C7" w:rsidRPr="002864C7" w:rsidRDefault="002864C7" w:rsidP="002864C7">
            <w:pPr>
              <w:cnfStyle w:val="000000000000" w:firstRow="0" w:lastRow="0" w:firstColumn="0" w:lastColumn="0" w:oddVBand="0" w:evenVBand="0" w:oddHBand="0" w:evenHBand="0" w:firstRowFirstColumn="0" w:firstRowLastColumn="0" w:lastRowFirstColumn="0" w:lastRowLastColumn="0"/>
              <w:rPr>
                <w:sz w:val="18"/>
                <w:szCs w:val="18"/>
              </w:rPr>
            </w:pPr>
            <w:r w:rsidRPr="002864C7">
              <w:rPr>
                <w:sz w:val="18"/>
                <w:szCs w:val="18"/>
              </w:rPr>
              <w:t>Carga de ficheros</w:t>
            </w:r>
          </w:p>
        </w:tc>
      </w:tr>
      <w:tr w:rsidR="002864C7" w:rsidRPr="002864C7" w14:paraId="05C79D9D" w14:textId="77777777" w:rsidTr="005E7DA3">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79B2E1EF" w14:textId="2BA70B78" w:rsidR="002864C7" w:rsidRPr="002864C7" w:rsidRDefault="002864C7" w:rsidP="002864C7">
            <w:pPr>
              <w:rPr>
                <w:sz w:val="18"/>
                <w:szCs w:val="18"/>
              </w:rPr>
            </w:pPr>
            <w:r>
              <w:rPr>
                <w:sz w:val="18"/>
                <w:szCs w:val="18"/>
              </w:rPr>
              <w:t>ST-04</w:t>
            </w:r>
          </w:p>
        </w:tc>
        <w:tc>
          <w:tcPr>
            <w:tcW w:w="0" w:type="dxa"/>
          </w:tcPr>
          <w:p w14:paraId="5E928170" w14:textId="1E71834C" w:rsidR="002864C7" w:rsidRPr="002864C7" w:rsidRDefault="002864C7" w:rsidP="002864C7">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Agentes</w:t>
            </w:r>
          </w:p>
        </w:tc>
        <w:tc>
          <w:tcPr>
            <w:tcW w:w="0" w:type="dxa"/>
          </w:tcPr>
          <w:p w14:paraId="357C8A04" w14:textId="658D53C9" w:rsidR="002864C7" w:rsidRPr="002864C7" w:rsidRDefault="002864C7" w:rsidP="002864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Consulta y gestión de agentes</w:t>
            </w:r>
          </w:p>
        </w:tc>
      </w:tr>
      <w:tr w:rsidR="002864C7" w:rsidRPr="002864C7" w14:paraId="02E19428" w14:textId="77777777" w:rsidTr="005E7DA3">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15420E" w14:textId="77777777" w:rsidR="002864C7" w:rsidRPr="002864C7" w:rsidRDefault="002864C7" w:rsidP="002864C7">
            <w:pPr>
              <w:rPr>
                <w:sz w:val="18"/>
                <w:szCs w:val="18"/>
              </w:rPr>
            </w:pPr>
            <w:r w:rsidRPr="002864C7">
              <w:rPr>
                <w:sz w:val="18"/>
                <w:szCs w:val="18"/>
              </w:rPr>
              <w:t>ST-05</w:t>
            </w:r>
          </w:p>
        </w:tc>
        <w:tc>
          <w:tcPr>
            <w:tcW w:w="0" w:type="dxa"/>
          </w:tcPr>
          <w:p w14:paraId="1793DDB8" w14:textId="77777777" w:rsidR="002864C7" w:rsidRPr="002864C7" w:rsidRDefault="002864C7" w:rsidP="002864C7">
            <w:pPr>
              <w:jc w:val="left"/>
              <w:cnfStyle w:val="000000000000" w:firstRow="0" w:lastRow="0" w:firstColumn="0" w:lastColumn="0" w:oddVBand="0" w:evenVBand="0" w:oddHBand="0" w:evenHBand="0" w:firstRowFirstColumn="0" w:firstRowLastColumn="0" w:lastRowFirstColumn="0" w:lastRowLastColumn="0"/>
              <w:rPr>
                <w:sz w:val="18"/>
                <w:szCs w:val="18"/>
              </w:rPr>
            </w:pPr>
            <w:r w:rsidRPr="002864C7">
              <w:rPr>
                <w:sz w:val="18"/>
                <w:szCs w:val="18"/>
              </w:rPr>
              <w:t>Profesores de la asignatura</w:t>
            </w:r>
          </w:p>
        </w:tc>
        <w:tc>
          <w:tcPr>
            <w:tcW w:w="0" w:type="dxa"/>
          </w:tcPr>
          <w:p w14:paraId="1EAD8C06" w14:textId="77777777" w:rsidR="002864C7" w:rsidRPr="002864C7" w:rsidRDefault="002864C7" w:rsidP="002864C7">
            <w:pPr>
              <w:cnfStyle w:val="000000000000" w:firstRow="0" w:lastRow="0" w:firstColumn="0" w:lastColumn="0" w:oddVBand="0" w:evenVBand="0" w:oddHBand="0" w:evenHBand="0" w:firstRowFirstColumn="0" w:firstRowLastColumn="0" w:lastRowFirstColumn="0" w:lastRowLastColumn="0"/>
              <w:rPr>
                <w:sz w:val="18"/>
                <w:szCs w:val="18"/>
              </w:rPr>
            </w:pPr>
            <w:r w:rsidRPr="002864C7">
              <w:rPr>
                <w:sz w:val="18"/>
                <w:szCs w:val="18"/>
              </w:rPr>
              <w:t>Ambos</w:t>
            </w:r>
          </w:p>
        </w:tc>
      </w:tr>
    </w:tbl>
    <w:p w14:paraId="22FD6B12" w14:textId="47BCD4D9" w:rsidR="002864C7" w:rsidRPr="002864C7" w:rsidRDefault="002864C7" w:rsidP="002864C7">
      <w:pPr>
        <w:spacing w:before="120" w:after="120" w:line="240" w:lineRule="auto"/>
        <w:ind w:left="360"/>
        <w:jc w:val="center"/>
        <w:rPr>
          <w:rFonts w:eastAsia="Times New Roman" w:cs="Times New Roman"/>
          <w:b/>
          <w:bCs/>
          <w:color w:val="5B9BD5" w:themeColor="accent1"/>
          <w:sz w:val="18"/>
          <w:szCs w:val="18"/>
          <w:lang w:eastAsia="es-ES"/>
        </w:rPr>
      </w:pPr>
      <w:r w:rsidRPr="002864C7">
        <w:rPr>
          <w:rFonts w:eastAsia="Times New Roman" w:cs="Times New Roman"/>
          <w:b/>
          <w:bCs/>
          <w:color w:val="5B9BD5" w:themeColor="accent1"/>
          <w:sz w:val="18"/>
          <w:szCs w:val="18"/>
          <w:lang w:eastAsia="es-ES"/>
        </w:rPr>
        <w:t xml:space="preserve">Tabla </w:t>
      </w:r>
      <w:r w:rsidRPr="005E7DA3">
        <w:fldChar w:fldCharType="begin"/>
      </w:r>
      <w:r w:rsidRPr="002864C7">
        <w:rPr>
          <w:rFonts w:eastAsia="Times New Roman" w:cs="Times New Roman"/>
          <w:b/>
          <w:bCs/>
          <w:color w:val="5B9BD5" w:themeColor="accent1"/>
          <w:sz w:val="18"/>
          <w:szCs w:val="18"/>
          <w:lang w:eastAsia="es-ES"/>
        </w:rPr>
        <w:instrText xml:space="preserve"> SEQ Tabla \* ARABIC </w:instrText>
      </w:r>
      <w:r w:rsidRPr="4AD58749">
        <w:rPr>
          <w:rFonts w:eastAsia="Times New Roman" w:cs="Times New Roman"/>
          <w:b/>
          <w:bCs/>
          <w:color w:val="5B9BD5" w:themeColor="accent1"/>
          <w:sz w:val="18"/>
          <w:szCs w:val="18"/>
          <w:lang w:eastAsia="es-ES"/>
        </w:rPr>
        <w:fldChar w:fldCharType="separate"/>
      </w:r>
      <w:r w:rsidR="00DF77D3">
        <w:rPr>
          <w:rFonts w:eastAsia="Times New Roman" w:cs="Times New Roman"/>
          <w:b/>
          <w:bCs/>
          <w:noProof/>
          <w:color w:val="5B9BD5" w:themeColor="accent1"/>
          <w:sz w:val="18"/>
          <w:szCs w:val="18"/>
          <w:lang w:eastAsia="es-ES"/>
        </w:rPr>
        <w:t>1</w:t>
      </w:r>
      <w:r w:rsidRPr="005E7DA3">
        <w:fldChar w:fldCharType="end"/>
      </w:r>
      <w:r w:rsidRPr="002864C7">
        <w:rPr>
          <w:rFonts w:eastAsia="Times New Roman" w:cs="Times New Roman"/>
          <w:b/>
          <w:bCs/>
          <w:color w:val="5B9BD5" w:themeColor="accent1"/>
          <w:sz w:val="18"/>
          <w:szCs w:val="18"/>
          <w:lang w:eastAsia="es-ES"/>
        </w:rPr>
        <w:t>. Lista de Stakeholders e intereses</w:t>
      </w:r>
    </w:p>
    <w:p w14:paraId="5A67C2AF" w14:textId="77777777" w:rsidR="00D35E55" w:rsidRPr="00D35E55" w:rsidRDefault="684699FD" w:rsidP="684699FD">
      <w:pPr>
        <w:rPr>
          <w:lang w:eastAsia="es-ES"/>
        </w:rPr>
      </w:pPr>
      <w:r w:rsidRPr="684699FD">
        <w:rPr>
          <w:lang w:eastAsia="es-ES"/>
        </w:rPr>
        <w:t>Posteriormente se pasa a describir en más detalle cada uno.</w:t>
      </w:r>
    </w:p>
    <w:p w14:paraId="5A67C2B0" w14:textId="7139D13B" w:rsidR="00D70222" w:rsidRPr="00D3692F" w:rsidRDefault="684699FD" w:rsidP="00E21922">
      <w:pPr>
        <w:pStyle w:val="Ttulo2"/>
      </w:pPr>
      <w:bookmarkStart w:id="111" w:name="_Toc506794084"/>
      <w:bookmarkStart w:id="112" w:name="_Toc506796305"/>
      <w:r>
        <w:t>Alumnos del grupo E3B1</w:t>
      </w:r>
      <w:bookmarkEnd w:id="111"/>
      <w:bookmarkEnd w:id="112"/>
    </w:p>
    <w:p w14:paraId="5A67C2B1" w14:textId="77777777" w:rsidR="00D70222" w:rsidRPr="00D3692F" w:rsidRDefault="684699FD" w:rsidP="00D70222">
      <w:r>
        <w:t>Se trata de los equipos de desarrollo.</w:t>
      </w:r>
    </w:p>
    <w:p w14:paraId="5A67C2B2" w14:textId="77777777" w:rsidR="00D70222" w:rsidRPr="00D3692F" w:rsidRDefault="684699FD" w:rsidP="00D70222">
      <w:r>
        <w:t>Entre sus objetivos están:</w:t>
      </w:r>
    </w:p>
    <w:p w14:paraId="5A67C2B3" w14:textId="77777777" w:rsidR="00D70222" w:rsidRDefault="684699FD" w:rsidP="007366B9">
      <w:pPr>
        <w:pStyle w:val="Prrafodelista"/>
        <w:numPr>
          <w:ilvl w:val="0"/>
          <w:numId w:val="4"/>
        </w:numPr>
      </w:pPr>
      <w:r>
        <w:t>Utilizar tecnologías y metodologías conocidas, minimizando los riesgos relacionados con el aprendizaje de las nuevas.</w:t>
      </w:r>
    </w:p>
    <w:p w14:paraId="5A67C2B4" w14:textId="71FF8219" w:rsidR="00330829" w:rsidRPr="00D3692F" w:rsidRDefault="684699FD" w:rsidP="007366B9">
      <w:pPr>
        <w:pStyle w:val="Prrafodelista"/>
        <w:numPr>
          <w:ilvl w:val="0"/>
          <w:numId w:val="4"/>
        </w:numPr>
      </w:pPr>
      <w:r>
        <w:t>Aprender técnicas de desarrollo de software de forma colaborativa y profesional.</w:t>
      </w:r>
    </w:p>
    <w:p w14:paraId="5A67C2B5" w14:textId="77777777" w:rsidR="0055771D" w:rsidRPr="0055771D" w:rsidRDefault="684699FD" w:rsidP="0055771D">
      <w:pPr>
        <w:pStyle w:val="Prrafodelista"/>
        <w:numPr>
          <w:ilvl w:val="0"/>
          <w:numId w:val="4"/>
        </w:numPr>
      </w:pPr>
      <w:r>
        <w:t>Utilización de tecnologías similares a las del grupo con quien deberán integrarse posteriormente para evitar incompatibilidades.</w:t>
      </w:r>
    </w:p>
    <w:p w14:paraId="56B23FD9" w14:textId="5EE3831D" w:rsidR="5F080B43" w:rsidRDefault="684699FD" w:rsidP="5F080B43">
      <w:pPr>
        <w:pStyle w:val="Ttulo2"/>
      </w:pPr>
      <w:bookmarkStart w:id="113" w:name="_Toc506794085"/>
      <w:bookmarkStart w:id="114" w:name="_Toc506796306"/>
      <w:r>
        <w:t>Alumnos del grupo E3B2</w:t>
      </w:r>
      <w:bookmarkEnd w:id="113"/>
      <w:bookmarkEnd w:id="114"/>
    </w:p>
    <w:p w14:paraId="5697302F" w14:textId="5905AB7C" w:rsidR="482A3712" w:rsidRDefault="004B2C70">
      <w:r>
        <w:t xml:space="preserve"> Equipo de desarrollo del módulo de consulta y gestión de agentes (Agents</w:t>
      </w:r>
      <w:r w:rsidRPr="4AD58749">
        <w:t>).</w:t>
      </w:r>
      <w:r w:rsidR="00114E3D" w:rsidRPr="4AD58749">
        <w:t xml:space="preserve"> </w:t>
      </w:r>
      <w:r w:rsidR="684699FD">
        <w:t>Entre sus objetivos están:</w:t>
      </w:r>
    </w:p>
    <w:p w14:paraId="022CE660" w14:textId="77777777" w:rsidR="482A3712" w:rsidRDefault="684699FD" w:rsidP="482A3712">
      <w:pPr>
        <w:pStyle w:val="Prrafodelista"/>
        <w:numPr>
          <w:ilvl w:val="0"/>
          <w:numId w:val="4"/>
        </w:numPr>
      </w:pPr>
      <w:r>
        <w:t>Utilizar tecnologías y metodologías conocidas, minimizando los riesgos relacionados con el aprendizaje de las nuevas.</w:t>
      </w:r>
    </w:p>
    <w:p w14:paraId="014830B2" w14:textId="71FF8219" w:rsidR="482A3712" w:rsidRDefault="684699FD" w:rsidP="482A3712">
      <w:pPr>
        <w:pStyle w:val="Prrafodelista"/>
        <w:numPr>
          <w:ilvl w:val="0"/>
          <w:numId w:val="4"/>
        </w:numPr>
      </w:pPr>
      <w:r>
        <w:t>Aprender técnicas de desarrollo de software de forma colaborativa y profesional.</w:t>
      </w:r>
    </w:p>
    <w:p w14:paraId="04A2E2DB" w14:textId="77777777" w:rsidR="482A3712" w:rsidRDefault="684699FD" w:rsidP="482A3712">
      <w:pPr>
        <w:pStyle w:val="Prrafodelista"/>
        <w:numPr>
          <w:ilvl w:val="0"/>
          <w:numId w:val="4"/>
        </w:numPr>
      </w:pPr>
      <w:r>
        <w:t>Utilización de tecnologías similares a las del grupo con quien deberán integrarse posteriormente para evitar incompatibilidades.</w:t>
      </w:r>
    </w:p>
    <w:p w14:paraId="5A67C2B6" w14:textId="77777777" w:rsidR="00D70222" w:rsidRPr="00D3692F" w:rsidRDefault="684699FD" w:rsidP="4AD58749">
      <w:pPr>
        <w:pStyle w:val="Ttulo2"/>
      </w:pPr>
      <w:bookmarkStart w:id="115" w:name="_Toc506794086"/>
      <w:bookmarkStart w:id="116" w:name="_Toc506796307"/>
      <w:r>
        <w:t>Administrador del Sistema</w:t>
      </w:r>
      <w:bookmarkEnd w:id="115"/>
      <w:bookmarkEnd w:id="116"/>
    </w:p>
    <w:p w14:paraId="5A67C2B7" w14:textId="7AEF645A" w:rsidR="00D70222" w:rsidRPr="00D3692F" w:rsidRDefault="684699FD" w:rsidP="00D70222">
      <w:r>
        <w:t>Es la persona que carga los ficheros de datos.</w:t>
      </w:r>
    </w:p>
    <w:p w14:paraId="5A67C2B8" w14:textId="77777777" w:rsidR="00D70222" w:rsidRPr="00D3692F" w:rsidRDefault="684699FD" w:rsidP="00D70222">
      <w:r>
        <w:t>Entre sus objetivos están:</w:t>
      </w:r>
    </w:p>
    <w:p w14:paraId="5A67C2B9" w14:textId="77777777" w:rsidR="00D70222" w:rsidRPr="00D3692F" w:rsidRDefault="684699FD" w:rsidP="007366B9">
      <w:pPr>
        <w:pStyle w:val="Prrafodelista"/>
        <w:numPr>
          <w:ilvl w:val="0"/>
          <w:numId w:val="5"/>
        </w:numPr>
      </w:pPr>
      <w:r>
        <w:lastRenderedPageBreak/>
        <w:t>Tecnologías sencillas de los ficheros de entrada.</w:t>
      </w:r>
    </w:p>
    <w:p w14:paraId="5A67C2BA" w14:textId="77777777" w:rsidR="00D70222" w:rsidRDefault="684699FD" w:rsidP="007366B9">
      <w:pPr>
        <w:pStyle w:val="Prrafodelista"/>
        <w:numPr>
          <w:ilvl w:val="0"/>
          <w:numId w:val="5"/>
        </w:numPr>
      </w:pPr>
      <w:r>
        <w:t>Ficheros que puedan leerse por los humanos.</w:t>
      </w:r>
    </w:p>
    <w:p w14:paraId="5A67C2BB" w14:textId="55E3FEAE" w:rsidR="00E43E29" w:rsidRDefault="684699FD" w:rsidP="007366B9">
      <w:pPr>
        <w:pStyle w:val="Prrafodelista"/>
        <w:numPr>
          <w:ilvl w:val="0"/>
          <w:numId w:val="5"/>
        </w:numPr>
      </w:pPr>
      <w:r>
        <w:t xml:space="preserve">Ser capaz de automatizar el proceso de carga de listas de </w:t>
      </w:r>
      <w:r w:rsidR="00114E3D">
        <w:t xml:space="preserve"> agentes.</w:t>
      </w:r>
    </w:p>
    <w:p w14:paraId="5A67C2BC" w14:textId="7E723CF2" w:rsidR="00E43E29" w:rsidRPr="00D3692F" w:rsidRDefault="684699FD" w:rsidP="007366B9">
      <w:pPr>
        <w:pStyle w:val="Prrafodelista"/>
        <w:numPr>
          <w:ilvl w:val="0"/>
          <w:numId w:val="5"/>
        </w:numPr>
      </w:pPr>
      <w:r>
        <w:t>Ser capaz de depurar el proceso de carga en caso de errores</w:t>
      </w:r>
      <w:r w:rsidR="00114E3D">
        <w:t>.</w:t>
      </w:r>
    </w:p>
    <w:p w14:paraId="2C2A4F67" w14:textId="7FEA3B08" w:rsidR="2F10F038" w:rsidRDefault="2F10F038" w:rsidP="005E7DA3">
      <w:pPr>
        <w:pStyle w:val="Ttulo2"/>
      </w:pPr>
      <w:bookmarkStart w:id="117" w:name="_Toc506794087"/>
      <w:bookmarkStart w:id="118" w:name="_Toc506796308"/>
      <w:r>
        <w:t>Agents</w:t>
      </w:r>
      <w:bookmarkEnd w:id="117"/>
      <w:bookmarkEnd w:id="118"/>
    </w:p>
    <w:p w14:paraId="5A67C2BE" w14:textId="18146113" w:rsidR="00D70222" w:rsidRPr="00D3692F" w:rsidRDefault="684699FD" w:rsidP="00D70222">
      <w:r>
        <w:t xml:space="preserve">Son los usuarios </w:t>
      </w:r>
      <w:r w:rsidR="004B2C70">
        <w:t xml:space="preserve"> que pueden enviar incidencias al sistema </w:t>
      </w:r>
      <w:r w:rsidR="004B2C70" w:rsidRPr="4AD58749">
        <w:t>(</w:t>
      </w:r>
      <w:r w:rsidR="004B2C70">
        <w:t>personas físicas, entidades, sensores, etc</w:t>
      </w:r>
      <w:r w:rsidR="004B2C70" w:rsidRPr="4AD58749">
        <w:t>).</w:t>
      </w:r>
    </w:p>
    <w:p w14:paraId="5A67C2BF" w14:textId="77777777" w:rsidR="00D70222" w:rsidRPr="00D3692F" w:rsidRDefault="684699FD" w:rsidP="00D70222">
      <w:r>
        <w:t>Entre sus objetivos están:</w:t>
      </w:r>
    </w:p>
    <w:p w14:paraId="5A67C2C0" w14:textId="77777777" w:rsidR="00D70222" w:rsidRPr="00D3692F" w:rsidRDefault="684699FD" w:rsidP="007366B9">
      <w:pPr>
        <w:pStyle w:val="Prrafodelista"/>
        <w:numPr>
          <w:ilvl w:val="0"/>
          <w:numId w:val="6"/>
        </w:numPr>
      </w:pPr>
      <w:r>
        <w:t>Sencillez de acceso a los datos.</w:t>
      </w:r>
    </w:p>
    <w:p w14:paraId="5A67C2C1" w14:textId="60DCE028" w:rsidR="00D70222" w:rsidRDefault="684699FD" w:rsidP="007366B9">
      <w:pPr>
        <w:pStyle w:val="Prrafodelista"/>
        <w:numPr>
          <w:ilvl w:val="0"/>
          <w:numId w:val="6"/>
        </w:numPr>
      </w:pPr>
      <w:r>
        <w:t xml:space="preserve">Ser capaz de acceder desde su </w:t>
      </w:r>
      <w:r w:rsidR="002864C7">
        <w:t xml:space="preserve"> localización </w:t>
      </w:r>
      <w:r>
        <w:t xml:space="preserve">de una forma segura. </w:t>
      </w:r>
    </w:p>
    <w:p w14:paraId="5A67C2C2" w14:textId="14903899" w:rsidR="00E43E29" w:rsidRDefault="684699FD" w:rsidP="007366B9">
      <w:pPr>
        <w:pStyle w:val="Prrafodelista"/>
        <w:numPr>
          <w:ilvl w:val="0"/>
          <w:numId w:val="6"/>
        </w:numPr>
      </w:pPr>
      <w:r>
        <w:t xml:space="preserve">Ser capaz de consultar </w:t>
      </w:r>
      <w:r w:rsidR="002864C7">
        <w:t xml:space="preserve"> información </w:t>
      </w:r>
      <w:r>
        <w:t>del sistema</w:t>
      </w:r>
      <w:r w:rsidR="00114E3D">
        <w:t>.</w:t>
      </w:r>
    </w:p>
    <w:p w14:paraId="5A67C2C3" w14:textId="254E3E9A" w:rsidR="00E43E29" w:rsidRPr="00D3692F" w:rsidRDefault="684699FD" w:rsidP="007366B9">
      <w:pPr>
        <w:pStyle w:val="Prrafodelista"/>
        <w:numPr>
          <w:ilvl w:val="0"/>
          <w:numId w:val="6"/>
        </w:numPr>
      </w:pPr>
      <w:r>
        <w:t>Ser capaz de cambiar su información en el sistema, por ejemplo, la clave (</w:t>
      </w:r>
      <w:r w:rsidRPr="684699FD">
        <w:rPr>
          <w:b/>
          <w:bCs/>
        </w:rPr>
        <w:t>Opcional</w:t>
      </w:r>
      <w:r>
        <w:t>)</w:t>
      </w:r>
      <w:r w:rsidR="00114E3D">
        <w:t>.</w:t>
      </w:r>
    </w:p>
    <w:p w14:paraId="5A67C2C8" w14:textId="0A0E5057" w:rsidR="00D70222" w:rsidRPr="00D3692F" w:rsidRDefault="684699FD" w:rsidP="4AD58749">
      <w:pPr>
        <w:pStyle w:val="Ttulo2"/>
      </w:pPr>
      <w:bookmarkStart w:id="119" w:name="_Toc506794088"/>
      <w:bookmarkStart w:id="120" w:name="_Toc506796309"/>
      <w:r>
        <w:t>Profesores de la asignatura</w:t>
      </w:r>
      <w:bookmarkEnd w:id="119"/>
      <w:bookmarkEnd w:id="120"/>
    </w:p>
    <w:p w14:paraId="5A67C2C9" w14:textId="77777777" w:rsidR="00D70222" w:rsidRPr="00D3692F" w:rsidRDefault="684699FD" w:rsidP="00D70222">
      <w:r>
        <w:t>Son los responsables de los resultados de la práctica.</w:t>
      </w:r>
    </w:p>
    <w:p w14:paraId="5A67C2CA" w14:textId="77777777" w:rsidR="00D70222" w:rsidRPr="00D3692F" w:rsidRDefault="684699FD" w:rsidP="00D70222">
      <w:r>
        <w:t>Entre sus objetivos están:</w:t>
      </w:r>
    </w:p>
    <w:p w14:paraId="5A67C2CB" w14:textId="0682BF90" w:rsidR="00D70222" w:rsidRDefault="684699FD" w:rsidP="007366B9">
      <w:pPr>
        <w:pStyle w:val="Prrafodelista"/>
        <w:numPr>
          <w:ilvl w:val="0"/>
          <w:numId w:val="7"/>
        </w:numPr>
      </w:pPr>
      <w:r>
        <w:t>Proponer tecnologías que ayuden a los estudiantes a adquirir habilidades relacionadas con la arquitectura del software mediante el desarrollo de un proyecto práctico.</w:t>
      </w:r>
    </w:p>
    <w:p w14:paraId="60FBB6DA" w14:textId="08BCE66E" w:rsidR="00562334" w:rsidRDefault="1B1A7BA5" w:rsidP="4AD58749">
      <w:pPr>
        <w:pStyle w:val="Prrafodelista"/>
        <w:numPr>
          <w:ilvl w:val="0"/>
          <w:numId w:val="7"/>
        </w:numPr>
      </w:pPr>
      <w:r>
        <w:t xml:space="preserve">Introducir a los estudiantes en el desarrollo de software de forma colaborativa y profesional, mediante desarrollo basado en pruebas (TDD, </w:t>
      </w:r>
      <w:r w:rsidRPr="4AD58749">
        <w:rPr>
          <w:i/>
          <w:iCs/>
        </w:rPr>
        <w:t>test-driven design</w:t>
      </w:r>
      <w:r w:rsidRPr="4AD58749">
        <w:t>)</w:t>
      </w:r>
      <w:r w:rsidR="00114E3D" w:rsidRPr="4AD58749">
        <w:t>.</w:t>
      </w:r>
    </w:p>
    <w:p w14:paraId="33A2A43C" w14:textId="4CDE7897" w:rsidR="00562334" w:rsidRDefault="684699FD" w:rsidP="007366B9">
      <w:pPr>
        <w:pStyle w:val="Prrafodelista"/>
        <w:numPr>
          <w:ilvl w:val="0"/>
          <w:numId w:val="7"/>
        </w:numPr>
      </w:pPr>
      <w:r>
        <w:t>Proponer un trabajo de desarrollo a partir de una documentación que pueda realizarse en el tiempo asignado por los estudiantes de la asignatura</w:t>
      </w:r>
      <w:r w:rsidR="00114E3D">
        <w:t>.</w:t>
      </w:r>
    </w:p>
    <w:p w14:paraId="5A67C2CC" w14:textId="77777777" w:rsidR="00384409" w:rsidRPr="00D3692F" w:rsidRDefault="684699FD" w:rsidP="007366B9">
      <w:pPr>
        <w:pStyle w:val="Prrafodelista"/>
        <w:numPr>
          <w:ilvl w:val="0"/>
          <w:numId w:val="7"/>
        </w:numPr>
      </w:pPr>
      <w:r>
        <w:t>Mostrar a los estudiantes un ejemplo de documentación de arquitectura.</w:t>
      </w:r>
    </w:p>
    <w:p w14:paraId="5A67C2CD" w14:textId="77777777" w:rsidR="00D70222" w:rsidRPr="00164814" w:rsidRDefault="00D70222" w:rsidP="002D7259">
      <w:pPr>
        <w:pStyle w:val="Ttulo1"/>
      </w:pPr>
      <w:bookmarkStart w:id="121" w:name="_Toc506794089"/>
      <w:bookmarkStart w:id="122" w:name="_Toc506796310"/>
      <w:r w:rsidRPr="00164814">
        <w:lastRenderedPageBreak/>
        <w:t>Atributos de calidad</w:t>
      </w:r>
      <w:bookmarkEnd w:id="121"/>
      <w:bookmarkEnd w:id="122"/>
      <w:r w:rsidRPr="00164814">
        <w:fldChar w:fldCharType="begin"/>
      </w:r>
      <w:r w:rsidRPr="00164814">
        <w:instrText xml:space="preserve"> XE "Atributos de calidad" </w:instrText>
      </w:r>
      <w:r w:rsidRPr="00164814">
        <w:fldChar w:fldCharType="end"/>
      </w:r>
    </w:p>
    <w:p w14:paraId="5A67C2CE" w14:textId="77777777" w:rsidR="00D70222" w:rsidRPr="00D3692F" w:rsidRDefault="684699FD" w:rsidP="00D70222">
      <w:r>
        <w:t>Para el sistema se han identificado los siguientes atributos de calidad:</w:t>
      </w:r>
    </w:p>
    <w:p w14:paraId="5A67C2CF" w14:textId="77777777" w:rsidR="00D70222" w:rsidRPr="00D3692F" w:rsidRDefault="00D70222" w:rsidP="007366B9">
      <w:pPr>
        <w:pStyle w:val="Prrafodelista"/>
        <w:numPr>
          <w:ilvl w:val="0"/>
          <w:numId w:val="2"/>
        </w:numPr>
      </w:pPr>
      <w:r w:rsidRPr="684699FD">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7034FFA5" w14:textId="77777777" w:rsidR="00114E3D" w:rsidRPr="00D3692F" w:rsidRDefault="00114E3D" w:rsidP="2948BCC8">
      <w:pPr>
        <w:pStyle w:val="Prrafodelista"/>
        <w:numPr>
          <w:ilvl w:val="1"/>
          <w:numId w:val="2"/>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consultar </w:t>
      </w:r>
      <w:r>
        <w:t>datos 24x7.</w:t>
      </w:r>
      <w:r w:rsidRPr="00D3692F">
        <w:t>datos 24x7.</w:t>
      </w:r>
    </w:p>
    <w:p w14:paraId="5A67C2D1" w14:textId="77777777" w:rsidR="00D70222" w:rsidRPr="00D3692F" w:rsidRDefault="00D70222" w:rsidP="007366B9">
      <w:pPr>
        <w:pStyle w:val="Prrafodelista"/>
        <w:numPr>
          <w:ilvl w:val="0"/>
          <w:numId w:val="2"/>
        </w:numPr>
      </w:pPr>
      <w:r w:rsidRPr="684699FD">
        <w:rPr>
          <w:b/>
          <w:bCs/>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A67C2D2" w14:textId="15CC10A6" w:rsidR="00D70222" w:rsidRPr="00D3692F" w:rsidRDefault="1B1A7BA5" w:rsidP="4AD58749">
      <w:pPr>
        <w:pStyle w:val="Prrafodelista"/>
        <w:numPr>
          <w:ilvl w:val="1"/>
          <w:numId w:val="2"/>
        </w:numPr>
      </w:pPr>
      <w:r>
        <w:t xml:space="preserve">Facilidad de cambio de diversas partes de la aplicación: Cambiar el </w:t>
      </w:r>
      <w:r w:rsidRPr="4AD58749">
        <w:rPr>
          <w:i/>
          <w:iCs/>
        </w:rPr>
        <w:t>parser</w:t>
      </w:r>
      <w:r>
        <w:t xml:space="preserve"> de entrada de listas de </w:t>
      </w:r>
      <w:r w:rsidR="00114E3D">
        <w:t xml:space="preserve"> agentes </w:t>
      </w:r>
      <w:r>
        <w:t>para ficheros con nuevos campos o incluso otro tipo de ficheros.</w:t>
      </w:r>
    </w:p>
    <w:p w14:paraId="5A67C2D3" w14:textId="00BE93EE" w:rsidR="00D70222" w:rsidRDefault="684699FD" w:rsidP="007366B9">
      <w:pPr>
        <w:pStyle w:val="Prrafodelista"/>
        <w:numPr>
          <w:ilvl w:val="1"/>
          <w:numId w:val="2"/>
        </w:numPr>
      </w:pPr>
      <w:r>
        <w:t xml:space="preserve">Facilidad de cambio de diversas partes de la aplicación: Añadir nueva información al fichero de </w:t>
      </w:r>
      <w:r w:rsidRPr="2948BCC8">
        <w:rPr>
          <w:i/>
          <w:iCs/>
        </w:rPr>
        <w:t>log</w:t>
      </w:r>
    </w:p>
    <w:p w14:paraId="5A67C2D4" w14:textId="77777777" w:rsidR="00050C5B" w:rsidRDefault="684699FD" w:rsidP="007366B9">
      <w:pPr>
        <w:pStyle w:val="Prrafodelista"/>
        <w:numPr>
          <w:ilvl w:val="1"/>
          <w:numId w:val="2"/>
        </w:numPr>
      </w:pPr>
      <w:r>
        <w:t>Facilidad para modificar partes de la aplicación: otros formatos de salida para las cartas personales</w:t>
      </w:r>
    </w:p>
    <w:p w14:paraId="5A67C2D5" w14:textId="41219C07" w:rsidR="00025445" w:rsidRDefault="684699FD" w:rsidP="5FE0D62B">
      <w:pPr>
        <w:pStyle w:val="Prrafodelista"/>
        <w:numPr>
          <w:ilvl w:val="1"/>
          <w:numId w:val="2"/>
        </w:numPr>
      </w:pPr>
      <w:r>
        <w:t xml:space="preserve">Facilidad de cambio de diversas partes de la aplicación: </w:t>
      </w:r>
      <w:r w:rsidDel="4AD58749">
        <w:t xml:space="preserve">Permitir el cambio de </w:t>
      </w:r>
      <w:r w:rsidRPr="5FE0D62B">
        <w:rPr>
          <w:i/>
          <w:iCs/>
        </w:rPr>
        <w:t>email</w:t>
      </w:r>
      <w:r w:rsidRPr="5FE0D62B">
        <w:t>,</w:t>
      </w:r>
      <w:r w:rsidR="5FE0D62B" w:rsidRPr="5FE0D62B">
        <w:t>nombre de usuario</w:t>
      </w:r>
      <w:r w:rsidRPr="5FE0D62B">
        <w:t>…</w:t>
      </w:r>
    </w:p>
    <w:p w14:paraId="5A67C2D6" w14:textId="19E74BD9" w:rsidR="00050C5B" w:rsidRPr="00D3692F" w:rsidRDefault="684699FD" w:rsidP="00025445">
      <w:pPr>
        <w:pStyle w:val="Prrafodelista"/>
        <w:numPr>
          <w:ilvl w:val="1"/>
          <w:numId w:val="2"/>
        </w:numPr>
      </w:pPr>
      <w:r>
        <w:t>Facilidad para modificar partes de la aplicación: otros formatos, mediante negociación de contenido</w:t>
      </w:r>
    </w:p>
    <w:p w14:paraId="5A67C2D7" w14:textId="77777777" w:rsidR="00D70222" w:rsidRPr="00D3692F" w:rsidRDefault="00025445" w:rsidP="007366B9">
      <w:pPr>
        <w:pStyle w:val="Prrafodelista"/>
        <w:numPr>
          <w:ilvl w:val="0"/>
          <w:numId w:val="2"/>
        </w:numPr>
      </w:pPr>
      <w:r w:rsidRPr="684699FD">
        <w:rPr>
          <w:b/>
          <w:bCs/>
        </w:rPr>
        <w:t xml:space="preserve"> </w:t>
      </w:r>
      <w:r w:rsidR="00D70222" w:rsidRPr="684699FD">
        <w:rPr>
          <w:b/>
          <w:bCs/>
        </w:rPr>
        <w:t>Rendimiento</w:t>
      </w:r>
      <w:r w:rsidR="00D70222" w:rsidRPr="00D3692F">
        <w:fldChar w:fldCharType="begin"/>
      </w:r>
      <w:r w:rsidR="00D70222" w:rsidRPr="00D3692F">
        <w:instrText xml:space="preserve"> XE "Rendimiento" </w:instrText>
      </w:r>
      <w:r w:rsidR="00D70222" w:rsidRPr="00D3692F">
        <w:fldChar w:fldCharType="end"/>
      </w:r>
    </w:p>
    <w:p w14:paraId="5A67C2D8" w14:textId="349CAA82" w:rsidR="00050C5B" w:rsidRDefault="684699FD" w:rsidP="007366B9">
      <w:pPr>
        <w:pStyle w:val="Prrafodelista"/>
        <w:numPr>
          <w:ilvl w:val="1"/>
          <w:numId w:val="2"/>
        </w:numPr>
      </w:pPr>
      <w:r>
        <w:t>El rendimiento del proceso de carga de los ficheros es razonable</w:t>
      </w:r>
      <w:r w:rsidR="00114E3D">
        <w:t>.</w:t>
      </w:r>
    </w:p>
    <w:p w14:paraId="5A67C2D9" w14:textId="37DB1BC2" w:rsidR="00D70222" w:rsidRPr="00D3692F" w:rsidRDefault="684699FD" w:rsidP="007366B9">
      <w:pPr>
        <w:pStyle w:val="Prrafodelista"/>
        <w:numPr>
          <w:ilvl w:val="1"/>
          <w:numId w:val="2"/>
        </w:numPr>
      </w:pPr>
      <w:r>
        <w:t>La consulta de información de un usuario por el servicio web debe ser rápida</w:t>
      </w:r>
      <w:r w:rsidR="00114E3D">
        <w:t>.</w:t>
      </w:r>
    </w:p>
    <w:p w14:paraId="5A67C2DA" w14:textId="77777777" w:rsidR="00D70222" w:rsidRPr="00D3692F" w:rsidRDefault="00D70222" w:rsidP="007366B9">
      <w:pPr>
        <w:pStyle w:val="Prrafodelista"/>
        <w:numPr>
          <w:ilvl w:val="0"/>
          <w:numId w:val="2"/>
        </w:numPr>
      </w:pPr>
      <w:r w:rsidRPr="684699FD">
        <w:rPr>
          <w:b/>
          <w:bCs/>
        </w:rPr>
        <w:t>Seguridad</w:t>
      </w:r>
      <w:r w:rsidRPr="00D3692F">
        <w:fldChar w:fldCharType="begin"/>
      </w:r>
      <w:r w:rsidRPr="00D3692F">
        <w:instrText xml:space="preserve"> XE "Seguridad" </w:instrText>
      </w:r>
      <w:r w:rsidRPr="00D3692F">
        <w:fldChar w:fldCharType="end"/>
      </w:r>
    </w:p>
    <w:p w14:paraId="5A67C2DB" w14:textId="0AF39A02" w:rsidR="00D70222" w:rsidRDefault="684699FD" w:rsidP="007366B9">
      <w:pPr>
        <w:pStyle w:val="Prrafodelista"/>
        <w:numPr>
          <w:ilvl w:val="1"/>
          <w:numId w:val="2"/>
        </w:numPr>
      </w:pPr>
      <w:r>
        <w:t>Garantizar la confidencialidad de los datos.</w:t>
      </w:r>
    </w:p>
    <w:p w14:paraId="5A67C2DC" w14:textId="77777777" w:rsidR="00D70222" w:rsidRPr="00D3692F" w:rsidRDefault="00D70222" w:rsidP="007366B9">
      <w:pPr>
        <w:pStyle w:val="Prrafodelista"/>
        <w:numPr>
          <w:ilvl w:val="0"/>
          <w:numId w:val="2"/>
        </w:numPr>
      </w:pPr>
      <w:r w:rsidRPr="684699FD">
        <w:rPr>
          <w:b/>
          <w:bCs/>
        </w:rPr>
        <w:t>Testabilidad</w:t>
      </w:r>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A67C2DD" w14:textId="4A761C2B" w:rsidR="00164814" w:rsidRDefault="684699FD" w:rsidP="00164814">
      <w:pPr>
        <w:pStyle w:val="Prrafodelista"/>
        <w:numPr>
          <w:ilvl w:val="1"/>
          <w:numId w:val="2"/>
        </w:numPr>
      </w:pPr>
      <w:r>
        <w:t>Debe ser posible chequear automáticamente que los datos del fichero se cargan adecuadamente</w:t>
      </w:r>
      <w:r w:rsidR="00114E3D">
        <w:t>.</w:t>
      </w:r>
    </w:p>
    <w:p w14:paraId="5A67C2DE" w14:textId="7BB8DCED" w:rsidR="00050C5B" w:rsidRDefault="684699FD" w:rsidP="00164814">
      <w:pPr>
        <w:pStyle w:val="Prrafodelista"/>
        <w:numPr>
          <w:ilvl w:val="1"/>
          <w:numId w:val="2"/>
        </w:numPr>
      </w:pPr>
      <w:r>
        <w:t>Debe ser posible chequear que el servicio Web se comporta de forma adecuada</w:t>
      </w:r>
      <w:r w:rsidR="00114E3D">
        <w:t>.</w:t>
      </w:r>
    </w:p>
    <w:p w14:paraId="5A67C2DF" w14:textId="77777777" w:rsidR="00D70222" w:rsidRPr="00D3692F" w:rsidRDefault="00D70222" w:rsidP="007366B9">
      <w:pPr>
        <w:pStyle w:val="Prrafodelista"/>
        <w:numPr>
          <w:ilvl w:val="0"/>
          <w:numId w:val="2"/>
        </w:numPr>
      </w:pPr>
      <w:r w:rsidRPr="684699FD">
        <w:rPr>
          <w:b/>
          <w:bCs/>
        </w:rPr>
        <w:t>Usabilidad</w:t>
      </w:r>
      <w:r w:rsidRPr="00D3692F">
        <w:fldChar w:fldCharType="begin"/>
      </w:r>
      <w:r w:rsidRPr="00D3692F">
        <w:instrText xml:space="preserve"> XE "Usabilidad" </w:instrText>
      </w:r>
      <w:r w:rsidRPr="00D3692F">
        <w:fldChar w:fldCharType="end"/>
      </w:r>
    </w:p>
    <w:p w14:paraId="5A67C2E0" w14:textId="77777777" w:rsidR="00D70222" w:rsidRPr="005E7DA3" w:rsidRDefault="684699FD" w:rsidP="2948BCC8">
      <w:pPr>
        <w:pStyle w:val="Prrafodelista"/>
        <w:numPr>
          <w:ilvl w:val="1"/>
          <w:numId w:val="2"/>
        </w:numPr>
        <w:rPr>
          <w:i/>
        </w:rPr>
      </w:pPr>
      <w:r>
        <w:t>El sistema de carga de datos debe poder ser usado por usuarios administradores de sistema familiarizados con herramientas tipo Unix.</w:t>
      </w:r>
    </w:p>
    <w:p w14:paraId="5A67C2E1" w14:textId="77777777" w:rsidR="003378D1" w:rsidRPr="005E7DA3" w:rsidRDefault="684699FD" w:rsidP="2948BCC8">
      <w:pPr>
        <w:pStyle w:val="Prrafodelista"/>
        <w:numPr>
          <w:ilvl w:val="0"/>
          <w:numId w:val="2"/>
        </w:numPr>
        <w:rPr>
          <w:i/>
        </w:rPr>
      </w:pPr>
      <w:r w:rsidRPr="684699FD">
        <w:rPr>
          <w:b/>
          <w:bCs/>
        </w:rPr>
        <w:t>Interoperabilidad</w:t>
      </w:r>
    </w:p>
    <w:p w14:paraId="5A67C2E2" w14:textId="416B826C" w:rsidR="003378D1" w:rsidRPr="005E7DA3" w:rsidRDefault="1B1A7BA5" w:rsidP="4AD58749">
      <w:pPr>
        <w:pStyle w:val="Prrafodelista"/>
        <w:numPr>
          <w:ilvl w:val="1"/>
          <w:numId w:val="2"/>
        </w:numPr>
        <w:rPr>
          <w:i/>
        </w:rPr>
      </w:pPr>
      <w:r>
        <w:t>El presente sistema será usado por</w:t>
      </w:r>
      <w:r w:rsidDel="00421D22">
        <w:t xml:space="preserve"> el Sistema de </w:t>
      </w:r>
      <w:r w:rsidR="00954CBB">
        <w:t>A</w:t>
      </w:r>
      <w:r w:rsidR="00421D22">
        <w:t xml:space="preserve">nálisis de </w:t>
      </w:r>
      <w:r w:rsidR="00954CBB">
        <w:t>I</w:t>
      </w:r>
      <w:r w:rsidR="00421D22">
        <w:t>ncidencias</w:t>
      </w:r>
      <w:r>
        <w:t xml:space="preserve">, el cual delegará en el sistema actual la gestión de usuarios. El subsistema </w:t>
      </w:r>
      <w:r w:rsidRPr="4AD58749">
        <w:rPr>
          <w:i/>
          <w:iCs/>
        </w:rPr>
        <w:t>Agents</w:t>
      </w:r>
      <w:r>
        <w:t xml:space="preserve"> deberá ser utilizado por un proceso automático para consultar el estado de los agentes que quieran enviar incidencias.</w:t>
      </w:r>
    </w:p>
    <w:p w14:paraId="5A67C2E3" w14:textId="77777777" w:rsidR="00050C5B" w:rsidRDefault="684699FD" w:rsidP="684699FD">
      <w:pPr>
        <w:pStyle w:val="Prrafodelista"/>
        <w:numPr>
          <w:ilvl w:val="0"/>
          <w:numId w:val="2"/>
        </w:numPr>
        <w:rPr>
          <w:b/>
          <w:bCs/>
        </w:rPr>
      </w:pPr>
      <w:r w:rsidRPr="684699FD">
        <w:rPr>
          <w:b/>
          <w:bCs/>
        </w:rPr>
        <w:t>Simplicidad</w:t>
      </w:r>
    </w:p>
    <w:p w14:paraId="5A67C2E4" w14:textId="77777777" w:rsidR="00050C5B" w:rsidRPr="00050C5B" w:rsidRDefault="684699FD" w:rsidP="684699FD">
      <w:pPr>
        <w:pStyle w:val="Prrafodelista"/>
        <w:numPr>
          <w:ilvl w:val="1"/>
          <w:numId w:val="2"/>
        </w:numPr>
        <w:rPr>
          <w:b/>
          <w:bCs/>
        </w:rPr>
      </w:pPr>
      <w:r>
        <w:t>Los dos sub-sistemas deberán ser simples y fáciles de desarrollar</w:t>
      </w:r>
    </w:p>
    <w:p w14:paraId="5A67C2E5" w14:textId="77777777" w:rsidR="00050C5B" w:rsidRDefault="1B1A7BA5" w:rsidP="1B1A7BA5">
      <w:pPr>
        <w:pStyle w:val="Prrafodelista"/>
        <w:numPr>
          <w:ilvl w:val="0"/>
          <w:numId w:val="2"/>
        </w:numPr>
        <w:rPr>
          <w:b/>
          <w:bCs/>
        </w:rPr>
      </w:pPr>
      <w:r w:rsidRPr="1B1A7BA5">
        <w:rPr>
          <w:b/>
          <w:bCs/>
        </w:rPr>
        <w:t>Desplegabilidad</w:t>
      </w:r>
    </w:p>
    <w:p w14:paraId="5A67C2E6" w14:textId="2D744098" w:rsidR="00114E3D" w:rsidRDefault="684699FD" w:rsidP="2948BCC8">
      <w:pPr>
        <w:pStyle w:val="Prrafodelista"/>
        <w:numPr>
          <w:ilvl w:val="1"/>
          <w:numId w:val="2"/>
        </w:numPr>
      </w:pPr>
      <w:r>
        <w:t>El sistema debe ser fácilmente desplegable, especialmente en un servidor en la nube.</w:t>
      </w:r>
    </w:p>
    <w:p w14:paraId="0889E71F" w14:textId="3D21C7C0" w:rsidR="00050C5B" w:rsidRPr="00114E3D" w:rsidRDefault="00114E3D" w:rsidP="005E7DA3">
      <w:pPr>
        <w:jc w:val="left"/>
      </w:pPr>
      <w:r>
        <w:br w:type="page"/>
      </w:r>
    </w:p>
    <w:p w14:paraId="5A67C2E7" w14:textId="77777777" w:rsidR="00D70222" w:rsidRPr="00D3692F" w:rsidRDefault="684699FD" w:rsidP="00CB58A7">
      <w:pPr>
        <w:pStyle w:val="Ttulo2"/>
      </w:pPr>
      <w:bookmarkStart w:id="123" w:name="_Toc506794090"/>
      <w:bookmarkStart w:id="124" w:name="_Toc506796311"/>
      <w:r>
        <w:lastRenderedPageBreak/>
        <w:t>Lista de atributos de calidad</w:t>
      </w:r>
      <w:bookmarkEnd w:id="123"/>
      <w:bookmarkEnd w:id="124"/>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A67C2EC" w14:textId="77777777" w:rsidTr="005E7DA3">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A67C2E8"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A67C2E9"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A67C2EA"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A67C2EB"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Módulo afectado</w:t>
            </w:r>
          </w:p>
        </w:tc>
      </w:tr>
      <w:tr w:rsidR="003065B5" w:rsidRPr="00D3692F" w14:paraId="5A67C2F1" w14:textId="77777777" w:rsidTr="005E7DA3">
        <w:trPr>
          <w:cantSplit/>
          <w:jc w:val="center"/>
        </w:trPr>
        <w:tc>
          <w:tcPr>
            <w:tcW w:w="543" w:type="pct"/>
            <w:tcBorders>
              <w:top w:val="nil"/>
              <w:left w:val="nil"/>
              <w:bottom w:val="nil"/>
              <w:right w:val="nil"/>
            </w:tcBorders>
            <w:shd w:val="clear" w:color="auto" w:fill="auto"/>
            <w:hideMark/>
          </w:tcPr>
          <w:p w14:paraId="5A67C2ED"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AT001</w:t>
            </w:r>
          </w:p>
        </w:tc>
        <w:tc>
          <w:tcPr>
            <w:tcW w:w="2374" w:type="pct"/>
            <w:tcBorders>
              <w:top w:val="nil"/>
              <w:left w:val="nil"/>
              <w:bottom w:val="nil"/>
              <w:right w:val="nil"/>
            </w:tcBorders>
            <w:shd w:val="clear" w:color="auto" w:fill="auto"/>
          </w:tcPr>
          <w:p w14:paraId="5A67C2EE" w14:textId="725665F8"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Disponibilidad del sistema para consultar datos 24x7</w:t>
            </w:r>
          </w:p>
        </w:tc>
        <w:tc>
          <w:tcPr>
            <w:tcW w:w="917" w:type="pct"/>
            <w:tcBorders>
              <w:top w:val="nil"/>
              <w:left w:val="nil"/>
              <w:bottom w:val="nil"/>
              <w:right w:val="nil"/>
            </w:tcBorders>
            <w:shd w:val="clear" w:color="auto" w:fill="auto"/>
          </w:tcPr>
          <w:p w14:paraId="5A67C2EF"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Disponibilidad</w:t>
            </w:r>
          </w:p>
        </w:tc>
        <w:tc>
          <w:tcPr>
            <w:tcW w:w="1166" w:type="pct"/>
            <w:tcBorders>
              <w:top w:val="nil"/>
              <w:left w:val="nil"/>
              <w:bottom w:val="nil"/>
              <w:right w:val="nil"/>
            </w:tcBorders>
          </w:tcPr>
          <w:p w14:paraId="5A67C2F0" w14:textId="790FBF2A" w:rsidR="003065B5" w:rsidRPr="00D3692F"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Agents</w:t>
            </w:r>
          </w:p>
        </w:tc>
      </w:tr>
      <w:tr w:rsidR="003065B5" w:rsidRPr="00D3692F" w14:paraId="5A67C2F7" w14:textId="77777777" w:rsidTr="005E7DA3">
        <w:trPr>
          <w:cantSplit/>
          <w:jc w:val="center"/>
        </w:trPr>
        <w:tc>
          <w:tcPr>
            <w:tcW w:w="543" w:type="pct"/>
            <w:tcBorders>
              <w:top w:val="nil"/>
              <w:left w:val="nil"/>
              <w:bottom w:val="nil"/>
              <w:right w:val="nil"/>
            </w:tcBorders>
            <w:shd w:val="clear" w:color="auto" w:fill="auto"/>
            <w:hideMark/>
          </w:tcPr>
          <w:p w14:paraId="5A67C2F2"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AT002</w:t>
            </w:r>
          </w:p>
        </w:tc>
        <w:tc>
          <w:tcPr>
            <w:tcW w:w="2374" w:type="pct"/>
            <w:tcBorders>
              <w:top w:val="nil"/>
              <w:left w:val="nil"/>
              <w:bottom w:val="nil"/>
              <w:right w:val="nil"/>
            </w:tcBorders>
            <w:shd w:val="clear" w:color="auto" w:fill="auto"/>
          </w:tcPr>
          <w:p w14:paraId="5A67C2F3" w14:textId="3628FC45" w:rsidR="003065B5" w:rsidRPr="003065B5"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Facilidad de cambio de diversas partes de la aplicación: Cambiar el parser de entrada de listas de </w:t>
            </w:r>
            <w:r w:rsidR="4E472071" w:rsidRPr="1B1A7BA5">
              <w:rPr>
                <w:rFonts w:ascii="Calibri" w:hAnsi="Calibri"/>
                <w:color w:val="000000" w:themeColor="text1"/>
                <w:sz w:val="20"/>
                <w:szCs w:val="20"/>
              </w:rPr>
              <w:t>agentes</w:t>
            </w:r>
            <w:r w:rsidRPr="1B1A7BA5">
              <w:rPr>
                <w:rFonts w:ascii="Calibri" w:hAnsi="Calibri"/>
                <w:color w:val="000000" w:themeColor="text1"/>
                <w:sz w:val="20"/>
                <w:szCs w:val="20"/>
              </w:rPr>
              <w:t>.</w:t>
            </w:r>
          </w:p>
        </w:tc>
        <w:tc>
          <w:tcPr>
            <w:tcW w:w="917" w:type="pct"/>
            <w:tcBorders>
              <w:top w:val="nil"/>
              <w:left w:val="nil"/>
              <w:bottom w:val="nil"/>
              <w:right w:val="nil"/>
            </w:tcBorders>
            <w:shd w:val="clear" w:color="auto" w:fill="auto"/>
          </w:tcPr>
          <w:p w14:paraId="5A67C2F4"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Pr>
          <w:p w14:paraId="5A67C2F5" w14:textId="3A3E2CD5" w:rsidR="003065B5" w:rsidRPr="003065B5"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p>
          <w:p w14:paraId="5A67C2F6" w14:textId="77777777" w:rsidR="003065B5" w:rsidRPr="00D3692F" w:rsidRDefault="003065B5" w:rsidP="003065B5">
            <w:pPr>
              <w:spacing w:after="0"/>
              <w:jc w:val="left"/>
              <w:rPr>
                <w:rFonts w:ascii="Calibri" w:hAnsi="Calibri"/>
                <w:color w:val="000000"/>
                <w:sz w:val="18"/>
                <w:szCs w:val="18"/>
              </w:rPr>
            </w:pPr>
          </w:p>
        </w:tc>
      </w:tr>
      <w:tr w:rsidR="003065B5" w:rsidRPr="00D3692F" w14:paraId="5A67C2FC" w14:textId="77777777" w:rsidTr="005E7DA3">
        <w:trPr>
          <w:cantSplit/>
          <w:jc w:val="center"/>
        </w:trPr>
        <w:tc>
          <w:tcPr>
            <w:tcW w:w="543" w:type="pct"/>
            <w:tcBorders>
              <w:top w:val="nil"/>
              <w:left w:val="nil"/>
              <w:bottom w:val="nil"/>
              <w:right w:val="nil"/>
            </w:tcBorders>
            <w:shd w:val="clear" w:color="auto" w:fill="auto"/>
            <w:hideMark/>
          </w:tcPr>
          <w:p w14:paraId="5A67C2F8"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AT003</w:t>
            </w:r>
          </w:p>
        </w:tc>
        <w:tc>
          <w:tcPr>
            <w:tcW w:w="2374" w:type="pct"/>
            <w:tcBorders>
              <w:top w:val="nil"/>
              <w:left w:val="nil"/>
              <w:bottom w:val="nil"/>
              <w:right w:val="nil"/>
            </w:tcBorders>
            <w:shd w:val="clear" w:color="auto" w:fill="auto"/>
          </w:tcPr>
          <w:p w14:paraId="5A67C2F9" w14:textId="3B7D8490"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Facilidad de cambio de diversas partes de la aplicación: Añadir nueva información al fichero de </w:t>
            </w:r>
            <w:r w:rsidRPr="2948BCC8">
              <w:rPr>
                <w:rFonts w:ascii="Calibri" w:hAnsi="Calibri"/>
                <w:i/>
                <w:iCs/>
                <w:color w:val="000000" w:themeColor="text1"/>
                <w:sz w:val="20"/>
                <w:szCs w:val="20"/>
              </w:rPr>
              <w:t>log</w:t>
            </w:r>
            <w:r w:rsidR="5BCCEBB6" w:rsidRPr="2948BCC8">
              <w:rPr>
                <w:rFonts w:ascii="Calibri" w:hAnsi="Calibri"/>
                <w:i/>
                <w:iCs/>
                <w:color w:val="000000" w:themeColor="text1"/>
                <w:sz w:val="20"/>
                <w:szCs w:val="20"/>
              </w:rPr>
              <w:t>.</w:t>
            </w:r>
          </w:p>
        </w:tc>
        <w:tc>
          <w:tcPr>
            <w:tcW w:w="917" w:type="pct"/>
            <w:tcBorders>
              <w:top w:val="nil"/>
              <w:left w:val="nil"/>
              <w:bottom w:val="nil"/>
              <w:right w:val="nil"/>
            </w:tcBorders>
            <w:shd w:val="clear" w:color="auto" w:fill="auto"/>
          </w:tcPr>
          <w:p w14:paraId="5A67C2FA"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Pr>
          <w:p w14:paraId="5A67C2FB" w14:textId="10617BC6" w:rsidR="003065B5" w:rsidRPr="00D3692F"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p>
        </w:tc>
      </w:tr>
      <w:tr w:rsidR="00050C5B" w:rsidRPr="00D3692F" w14:paraId="5A67C302" w14:textId="77777777" w:rsidTr="005E7DA3">
        <w:trPr>
          <w:cantSplit/>
          <w:jc w:val="center"/>
        </w:trPr>
        <w:tc>
          <w:tcPr>
            <w:tcW w:w="543" w:type="pct"/>
            <w:tcBorders>
              <w:top w:val="nil"/>
              <w:left w:val="nil"/>
              <w:bottom w:val="nil"/>
              <w:right w:val="nil"/>
            </w:tcBorders>
            <w:shd w:val="clear" w:color="auto" w:fill="auto"/>
          </w:tcPr>
          <w:p w14:paraId="5A67C2FD" w14:textId="77777777" w:rsidR="00050C5B"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AT004</w:t>
            </w:r>
          </w:p>
        </w:tc>
        <w:tc>
          <w:tcPr>
            <w:tcW w:w="2374" w:type="pct"/>
            <w:tcBorders>
              <w:top w:val="nil"/>
              <w:left w:val="nil"/>
              <w:bottom w:val="nil"/>
              <w:right w:val="nil"/>
            </w:tcBorders>
            <w:shd w:val="clear" w:color="auto" w:fill="auto"/>
          </w:tcPr>
          <w:p w14:paraId="5A67C2FE" w14:textId="1D976B52" w:rsidR="00050C5B"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Facilidad para modificar partes de la aplicación: </w:t>
            </w:r>
          </w:p>
          <w:p w14:paraId="5A67C2FF" w14:textId="42A49C62" w:rsidR="00050C5B"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Añadir otros formatos de salida o de entrada</w:t>
            </w:r>
            <w:r w:rsidR="5BCCEBB6" w:rsidRPr="684699FD">
              <w:rPr>
                <w:rFonts w:ascii="Calibri" w:hAnsi="Calibri"/>
                <w:color w:val="000000" w:themeColor="text1"/>
                <w:sz w:val="20"/>
                <w:szCs w:val="20"/>
              </w:rPr>
              <w:t>.</w:t>
            </w:r>
          </w:p>
        </w:tc>
        <w:tc>
          <w:tcPr>
            <w:tcW w:w="917" w:type="pct"/>
            <w:tcBorders>
              <w:top w:val="nil"/>
              <w:left w:val="nil"/>
              <w:bottom w:val="nil"/>
              <w:right w:val="nil"/>
            </w:tcBorders>
            <w:shd w:val="clear" w:color="auto" w:fill="auto"/>
          </w:tcPr>
          <w:p w14:paraId="5A67C300" w14:textId="77777777" w:rsidR="00050C5B" w:rsidRPr="003065B5"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Pr>
          <w:p w14:paraId="5A67C301" w14:textId="255BCF64" w:rsidR="00050C5B" w:rsidRPr="003065B5"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r w:rsidR="00421D22">
              <w:rPr>
                <w:rFonts w:ascii="Calibri" w:hAnsi="Calibri"/>
                <w:color w:val="000000" w:themeColor="text1"/>
                <w:sz w:val="18"/>
                <w:szCs w:val="18"/>
              </w:rPr>
              <w:t xml:space="preserve"> y Agents</w:t>
            </w:r>
          </w:p>
        </w:tc>
      </w:tr>
      <w:tr w:rsidR="003065B5" w:rsidRPr="00D3692F" w14:paraId="5A67C307" w14:textId="77777777" w:rsidTr="005E7DA3">
        <w:trPr>
          <w:cantSplit/>
          <w:jc w:val="center"/>
        </w:trPr>
        <w:tc>
          <w:tcPr>
            <w:tcW w:w="543" w:type="pct"/>
            <w:tcBorders>
              <w:top w:val="nil"/>
              <w:left w:val="nil"/>
              <w:bottom w:val="nil"/>
              <w:right w:val="nil"/>
            </w:tcBorders>
            <w:shd w:val="clear" w:color="auto" w:fill="auto"/>
            <w:hideMark/>
          </w:tcPr>
          <w:p w14:paraId="5A67C303"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AT005</w:t>
            </w:r>
          </w:p>
        </w:tc>
        <w:tc>
          <w:tcPr>
            <w:tcW w:w="2374" w:type="pct"/>
            <w:tcBorders>
              <w:top w:val="nil"/>
              <w:left w:val="nil"/>
              <w:bottom w:val="nil"/>
              <w:right w:val="nil"/>
            </w:tcBorders>
            <w:shd w:val="clear" w:color="auto" w:fill="auto"/>
          </w:tcPr>
          <w:p w14:paraId="5A67C304" w14:textId="6C6F4230"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17" w:type="pct"/>
            <w:tcBorders>
              <w:top w:val="nil"/>
              <w:left w:val="nil"/>
              <w:bottom w:val="nil"/>
              <w:right w:val="nil"/>
            </w:tcBorders>
            <w:shd w:val="clear" w:color="auto" w:fill="auto"/>
          </w:tcPr>
          <w:p w14:paraId="5A67C305"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Pr>
          <w:p w14:paraId="5A67C306" w14:textId="6E48257C" w:rsidR="003065B5" w:rsidRPr="00D3692F" w:rsidRDefault="1B1A7BA5" w:rsidP="001716E8">
            <w:pPr>
              <w:spacing w:after="0"/>
              <w:jc w:val="left"/>
              <w:rPr>
                <w:rFonts w:ascii="Calibri" w:hAnsi="Calibri"/>
                <w:color w:val="000000" w:themeColor="text1"/>
                <w:sz w:val="18"/>
                <w:szCs w:val="18"/>
              </w:rPr>
            </w:pPr>
            <w:r w:rsidRPr="1B1A7BA5">
              <w:rPr>
                <w:rFonts w:ascii="Calibri" w:hAnsi="Calibri"/>
                <w:color w:val="000000" w:themeColor="text1"/>
                <w:sz w:val="18"/>
                <w:szCs w:val="18"/>
              </w:rPr>
              <w:t>Agents</w:t>
            </w:r>
          </w:p>
        </w:tc>
      </w:tr>
      <w:tr w:rsidR="00776897" w:rsidRPr="00D3692F" w14:paraId="5A67C30C" w14:textId="77777777" w:rsidTr="005E7DA3">
        <w:trPr>
          <w:cantSplit/>
          <w:jc w:val="center"/>
        </w:trPr>
        <w:tc>
          <w:tcPr>
            <w:tcW w:w="543" w:type="pct"/>
            <w:tcBorders>
              <w:top w:val="nil"/>
              <w:left w:val="nil"/>
              <w:bottom w:val="nil"/>
              <w:right w:val="nil"/>
            </w:tcBorders>
            <w:shd w:val="clear" w:color="auto" w:fill="auto"/>
          </w:tcPr>
          <w:p w14:paraId="5A67C308" w14:textId="77777777" w:rsid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AT006</w:t>
            </w:r>
          </w:p>
        </w:tc>
        <w:tc>
          <w:tcPr>
            <w:tcW w:w="2374" w:type="pct"/>
            <w:tcBorders>
              <w:top w:val="nil"/>
              <w:left w:val="nil"/>
              <w:bottom w:val="nil"/>
              <w:right w:val="nil"/>
            </w:tcBorders>
            <w:shd w:val="clear" w:color="auto" w:fill="auto"/>
          </w:tcPr>
          <w:p w14:paraId="5A67C309" w14:textId="77777777" w:rsidR="00776897"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A67C30A" w14:textId="77777777" w:rsidR="00776897" w:rsidRPr="003065B5"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Pr>
          <w:p w14:paraId="5A67C30B" w14:textId="0B9BC2B3" w:rsidR="00776897" w:rsidRDefault="1B1A7BA5" w:rsidP="001716E8">
            <w:pPr>
              <w:spacing w:after="0"/>
              <w:jc w:val="left"/>
              <w:rPr>
                <w:rFonts w:ascii="Calibri" w:hAnsi="Calibri"/>
                <w:color w:val="000000" w:themeColor="text1"/>
                <w:sz w:val="18"/>
                <w:szCs w:val="18"/>
              </w:rPr>
            </w:pPr>
            <w:r w:rsidRPr="1B1A7BA5">
              <w:rPr>
                <w:rFonts w:ascii="Calibri" w:hAnsi="Calibri"/>
                <w:color w:val="000000" w:themeColor="text1"/>
                <w:sz w:val="18"/>
                <w:szCs w:val="18"/>
              </w:rPr>
              <w:t>Agents</w:t>
            </w:r>
          </w:p>
        </w:tc>
      </w:tr>
      <w:tr w:rsidR="003065B5" w:rsidRPr="00D3692F" w14:paraId="5A67C311" w14:textId="77777777" w:rsidTr="005E7DA3">
        <w:trPr>
          <w:cantSplit/>
          <w:jc w:val="center"/>
        </w:trPr>
        <w:tc>
          <w:tcPr>
            <w:tcW w:w="543" w:type="pct"/>
            <w:tcBorders>
              <w:top w:val="nil"/>
              <w:left w:val="nil"/>
              <w:bottom w:val="nil"/>
              <w:right w:val="nil"/>
            </w:tcBorders>
            <w:shd w:val="clear" w:color="auto" w:fill="auto"/>
            <w:hideMark/>
          </w:tcPr>
          <w:p w14:paraId="5A67C30D"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AT007</w:t>
            </w:r>
          </w:p>
        </w:tc>
        <w:tc>
          <w:tcPr>
            <w:tcW w:w="2374" w:type="pct"/>
            <w:tcBorders>
              <w:top w:val="nil"/>
              <w:left w:val="nil"/>
              <w:bottom w:val="nil"/>
              <w:right w:val="nil"/>
            </w:tcBorders>
            <w:shd w:val="clear" w:color="auto" w:fill="auto"/>
          </w:tcPr>
          <w:p w14:paraId="5A67C30E" w14:textId="74AE119C" w:rsidR="003065B5" w:rsidRPr="008C76DF"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rendimiento del proceso de carga de datos de los ficheros es razonable (no demasiado lento, pero tampoco crítico)</w:t>
            </w:r>
            <w:r w:rsidR="745E292B" w:rsidRPr="684699FD">
              <w:rPr>
                <w:rFonts w:ascii="Calibri" w:hAnsi="Calibri"/>
                <w:color w:val="000000" w:themeColor="text1"/>
                <w:sz w:val="20"/>
                <w:szCs w:val="20"/>
              </w:rPr>
              <w:t>.</w:t>
            </w:r>
          </w:p>
        </w:tc>
        <w:tc>
          <w:tcPr>
            <w:tcW w:w="917" w:type="pct"/>
            <w:tcBorders>
              <w:top w:val="nil"/>
              <w:left w:val="nil"/>
              <w:bottom w:val="nil"/>
              <w:right w:val="nil"/>
            </w:tcBorders>
            <w:shd w:val="clear" w:color="auto" w:fill="auto"/>
          </w:tcPr>
          <w:p w14:paraId="5A67C30F"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Rendimiento</w:t>
            </w:r>
          </w:p>
        </w:tc>
        <w:tc>
          <w:tcPr>
            <w:tcW w:w="1166" w:type="pct"/>
            <w:tcBorders>
              <w:top w:val="nil"/>
              <w:left w:val="nil"/>
              <w:bottom w:val="nil"/>
              <w:right w:val="nil"/>
            </w:tcBorders>
          </w:tcPr>
          <w:p w14:paraId="5A67C310" w14:textId="7010C584" w:rsidR="003065B5" w:rsidRPr="00D3692F"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p>
        </w:tc>
      </w:tr>
      <w:tr w:rsidR="003065B5" w:rsidRPr="00D3692F" w14:paraId="5A67C316" w14:textId="77777777" w:rsidTr="005E7DA3">
        <w:trPr>
          <w:cantSplit/>
          <w:jc w:val="center"/>
        </w:trPr>
        <w:tc>
          <w:tcPr>
            <w:tcW w:w="543" w:type="pct"/>
            <w:tcBorders>
              <w:top w:val="nil"/>
              <w:left w:val="nil"/>
              <w:bottom w:val="nil"/>
              <w:right w:val="nil"/>
            </w:tcBorders>
            <w:shd w:val="clear" w:color="auto" w:fill="auto"/>
            <w:hideMark/>
          </w:tcPr>
          <w:p w14:paraId="5A67C312"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AT008</w:t>
            </w:r>
          </w:p>
        </w:tc>
        <w:tc>
          <w:tcPr>
            <w:tcW w:w="2374" w:type="pct"/>
            <w:tcBorders>
              <w:top w:val="nil"/>
              <w:left w:val="nil"/>
              <w:bottom w:val="nil"/>
              <w:right w:val="nil"/>
            </w:tcBorders>
            <w:shd w:val="clear" w:color="auto" w:fill="auto"/>
          </w:tcPr>
          <w:p w14:paraId="5A67C313" w14:textId="77777777"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A67C314" w14:textId="77777777" w:rsidR="003065B5" w:rsidRPr="00D3692F" w:rsidRDefault="684699FD" w:rsidP="684699FD">
            <w:pPr>
              <w:spacing w:after="0"/>
              <w:jc w:val="left"/>
              <w:rPr>
                <w:rFonts w:ascii="Calibri" w:hAnsi="Calibri"/>
                <w:color w:val="000000" w:themeColor="text1"/>
                <w:sz w:val="18"/>
                <w:szCs w:val="18"/>
              </w:rPr>
            </w:pPr>
            <w:r w:rsidRPr="684699FD">
              <w:rPr>
                <w:rFonts w:ascii="Calibri" w:hAnsi="Calibri"/>
                <w:color w:val="000000" w:themeColor="text1"/>
                <w:sz w:val="18"/>
                <w:szCs w:val="18"/>
              </w:rPr>
              <w:t>Seguridad</w:t>
            </w:r>
          </w:p>
        </w:tc>
        <w:tc>
          <w:tcPr>
            <w:tcW w:w="1166" w:type="pct"/>
            <w:tcBorders>
              <w:top w:val="nil"/>
              <w:left w:val="nil"/>
              <w:bottom w:val="nil"/>
              <w:right w:val="nil"/>
            </w:tcBorders>
          </w:tcPr>
          <w:p w14:paraId="5A67C315" w14:textId="678A60F2" w:rsidR="003065B5" w:rsidRPr="00D3692F"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Loader y Agents</w:t>
            </w:r>
          </w:p>
        </w:tc>
      </w:tr>
      <w:tr w:rsidR="003065B5" w:rsidRPr="00D3692F" w14:paraId="5A67C31B" w14:textId="77777777" w:rsidTr="005E7DA3">
        <w:trPr>
          <w:cantSplit/>
          <w:jc w:val="center"/>
        </w:trPr>
        <w:tc>
          <w:tcPr>
            <w:tcW w:w="543" w:type="pct"/>
            <w:tcBorders>
              <w:top w:val="nil"/>
              <w:left w:val="nil"/>
              <w:bottom w:val="nil"/>
              <w:right w:val="nil"/>
            </w:tcBorders>
            <w:shd w:val="clear" w:color="auto" w:fill="auto"/>
            <w:hideMark/>
          </w:tcPr>
          <w:p w14:paraId="5A67C317"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AT009</w:t>
            </w:r>
          </w:p>
        </w:tc>
        <w:tc>
          <w:tcPr>
            <w:tcW w:w="2374" w:type="pct"/>
            <w:tcBorders>
              <w:top w:val="nil"/>
              <w:left w:val="nil"/>
              <w:bottom w:val="nil"/>
              <w:right w:val="nil"/>
            </w:tcBorders>
            <w:shd w:val="clear" w:color="auto" w:fill="auto"/>
          </w:tcPr>
          <w:p w14:paraId="5A67C318" w14:textId="77777777"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A67C319" w14:textId="77777777" w:rsidR="003065B5" w:rsidRPr="00D3692F" w:rsidRDefault="1B1A7BA5" w:rsidP="1B1A7BA5">
            <w:pPr>
              <w:spacing w:after="0"/>
              <w:jc w:val="left"/>
              <w:rPr>
                <w:rFonts w:ascii="Calibri" w:hAnsi="Calibri"/>
                <w:color w:val="000000" w:themeColor="text1"/>
                <w:sz w:val="18"/>
                <w:szCs w:val="18"/>
              </w:rPr>
            </w:pPr>
            <w:r w:rsidRPr="1B1A7BA5">
              <w:rPr>
                <w:rFonts w:ascii="Calibri" w:hAnsi="Calibri"/>
                <w:color w:val="000000" w:themeColor="text1"/>
                <w:sz w:val="18"/>
                <w:szCs w:val="18"/>
              </w:rPr>
              <w:t>Testabilidad</w:t>
            </w:r>
          </w:p>
        </w:tc>
        <w:tc>
          <w:tcPr>
            <w:tcW w:w="1166" w:type="pct"/>
            <w:tcBorders>
              <w:top w:val="nil"/>
              <w:left w:val="nil"/>
              <w:bottom w:val="nil"/>
              <w:right w:val="nil"/>
            </w:tcBorders>
          </w:tcPr>
          <w:p w14:paraId="5A67C31A" w14:textId="7CACD5CE" w:rsidR="003065B5" w:rsidRPr="00D3692F" w:rsidRDefault="1B1A7BA5" w:rsidP="001716E8">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Agents</w:t>
            </w:r>
          </w:p>
        </w:tc>
      </w:tr>
      <w:tr w:rsidR="003065B5" w:rsidRPr="00D3692F" w14:paraId="5A67C320" w14:textId="77777777" w:rsidTr="005E7DA3">
        <w:trPr>
          <w:cantSplit/>
          <w:jc w:val="center"/>
        </w:trPr>
        <w:tc>
          <w:tcPr>
            <w:tcW w:w="543" w:type="pct"/>
            <w:tcBorders>
              <w:top w:val="nil"/>
              <w:left w:val="nil"/>
              <w:right w:val="nil"/>
            </w:tcBorders>
            <w:shd w:val="clear" w:color="auto" w:fill="auto"/>
          </w:tcPr>
          <w:p w14:paraId="5A67C31C"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AT010</w:t>
            </w:r>
          </w:p>
        </w:tc>
        <w:tc>
          <w:tcPr>
            <w:tcW w:w="2374" w:type="pct"/>
            <w:tcBorders>
              <w:top w:val="nil"/>
              <w:left w:val="nil"/>
              <w:right w:val="nil"/>
            </w:tcBorders>
            <w:shd w:val="clear" w:color="auto" w:fill="auto"/>
          </w:tcPr>
          <w:p w14:paraId="5A67C31D" w14:textId="5D691BF4"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Debe ser posible chequear el comportamiento del sistema de carga de datos </w:t>
            </w:r>
            <w:r w:rsidR="745E292B" w:rsidRPr="684699FD">
              <w:rPr>
                <w:rFonts w:ascii="Calibri" w:hAnsi="Calibri"/>
                <w:color w:val="000000" w:themeColor="text1"/>
                <w:sz w:val="20"/>
                <w:szCs w:val="20"/>
              </w:rPr>
              <w:t>.</w:t>
            </w:r>
          </w:p>
        </w:tc>
        <w:tc>
          <w:tcPr>
            <w:tcW w:w="917" w:type="pct"/>
            <w:tcBorders>
              <w:top w:val="nil"/>
              <w:left w:val="nil"/>
              <w:right w:val="nil"/>
            </w:tcBorders>
            <w:shd w:val="clear" w:color="auto" w:fill="auto"/>
          </w:tcPr>
          <w:p w14:paraId="5A67C31E" w14:textId="77777777" w:rsidR="003065B5" w:rsidRPr="00D3692F"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Testabilidad</w:t>
            </w:r>
          </w:p>
        </w:tc>
        <w:tc>
          <w:tcPr>
            <w:tcW w:w="1166" w:type="pct"/>
            <w:tcBorders>
              <w:top w:val="nil"/>
              <w:left w:val="nil"/>
              <w:right w:val="nil"/>
            </w:tcBorders>
          </w:tcPr>
          <w:p w14:paraId="5A67C31F" w14:textId="7CDC96CF" w:rsidR="003065B5" w:rsidRPr="00D3692F"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p>
        </w:tc>
      </w:tr>
      <w:tr w:rsidR="003065B5" w:rsidRPr="00D3692F" w14:paraId="5A67C325" w14:textId="77777777" w:rsidTr="005E7DA3">
        <w:trPr>
          <w:cantSplit/>
          <w:jc w:val="center"/>
        </w:trPr>
        <w:tc>
          <w:tcPr>
            <w:tcW w:w="543" w:type="pct"/>
            <w:tcBorders>
              <w:top w:val="nil"/>
              <w:left w:val="nil"/>
              <w:bottom w:val="nil"/>
              <w:right w:val="nil"/>
            </w:tcBorders>
            <w:shd w:val="clear" w:color="auto" w:fill="auto"/>
          </w:tcPr>
          <w:p w14:paraId="5A67C321" w14:textId="77777777" w:rsidR="003065B5" w:rsidRPr="00D3692F"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AT011</w:t>
            </w:r>
          </w:p>
        </w:tc>
        <w:tc>
          <w:tcPr>
            <w:tcW w:w="2374" w:type="pct"/>
            <w:tcBorders>
              <w:top w:val="nil"/>
              <w:left w:val="nil"/>
              <w:bottom w:val="nil"/>
              <w:right w:val="nil"/>
            </w:tcBorders>
            <w:shd w:val="clear" w:color="auto" w:fill="auto"/>
          </w:tcPr>
          <w:p w14:paraId="5A67C322" w14:textId="77777777" w:rsidR="003065B5" w:rsidRPr="003065B5"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A67C323" w14:textId="77777777" w:rsidR="003065B5" w:rsidRPr="00D3692F" w:rsidRDefault="684699FD" w:rsidP="684699FD">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Usabilidad</w:t>
            </w:r>
          </w:p>
        </w:tc>
        <w:tc>
          <w:tcPr>
            <w:tcW w:w="1166" w:type="pct"/>
            <w:tcBorders>
              <w:top w:val="nil"/>
              <w:left w:val="nil"/>
              <w:bottom w:val="nil"/>
              <w:right w:val="nil"/>
            </w:tcBorders>
          </w:tcPr>
          <w:p w14:paraId="5A67C324" w14:textId="68F377D1" w:rsidR="003065B5" w:rsidRPr="00D3692F"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Loader</w:t>
            </w:r>
            <w:r w:rsidR="00421D22">
              <w:rPr>
                <w:rFonts w:ascii="Calibri" w:hAnsi="Calibri"/>
                <w:color w:val="000000" w:themeColor="text1"/>
                <w:sz w:val="18"/>
                <w:szCs w:val="18"/>
              </w:rPr>
              <w:t xml:space="preserve"> y Agents</w:t>
            </w:r>
          </w:p>
        </w:tc>
      </w:tr>
      <w:tr w:rsidR="00050C5B" w:rsidRPr="00D3692F" w14:paraId="5A67C32A" w14:textId="77777777" w:rsidTr="005E7DA3">
        <w:trPr>
          <w:cantSplit/>
          <w:jc w:val="center"/>
        </w:trPr>
        <w:tc>
          <w:tcPr>
            <w:tcW w:w="543" w:type="pct"/>
            <w:tcBorders>
              <w:top w:val="nil"/>
              <w:left w:val="nil"/>
              <w:bottom w:val="nil"/>
              <w:right w:val="nil"/>
            </w:tcBorders>
            <w:shd w:val="clear" w:color="auto" w:fill="auto"/>
          </w:tcPr>
          <w:p w14:paraId="5A67C326" w14:textId="77777777" w:rsidR="00050C5B"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AT012</w:t>
            </w:r>
          </w:p>
        </w:tc>
        <w:tc>
          <w:tcPr>
            <w:tcW w:w="2374" w:type="pct"/>
            <w:tcBorders>
              <w:top w:val="nil"/>
              <w:left w:val="nil"/>
              <w:bottom w:val="nil"/>
              <w:right w:val="nil"/>
            </w:tcBorders>
            <w:shd w:val="clear" w:color="auto" w:fill="auto"/>
          </w:tcPr>
          <w:p w14:paraId="5A67C327" w14:textId="77777777" w:rsidR="00050C5B" w:rsidRPr="00D601F4"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A67C328" w14:textId="77777777" w:rsidR="00050C5B" w:rsidRPr="003065B5" w:rsidRDefault="684699FD" w:rsidP="684699FD">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Interoperabilidad</w:t>
            </w:r>
          </w:p>
        </w:tc>
        <w:tc>
          <w:tcPr>
            <w:tcW w:w="1166" w:type="pct"/>
            <w:tcBorders>
              <w:top w:val="nil"/>
              <w:left w:val="nil"/>
              <w:bottom w:val="nil"/>
              <w:right w:val="nil"/>
            </w:tcBorders>
          </w:tcPr>
          <w:p w14:paraId="5A67C329" w14:textId="6E3736C3" w:rsidR="00050C5B" w:rsidRPr="00D601F4"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Agents</w:t>
            </w:r>
          </w:p>
        </w:tc>
      </w:tr>
      <w:tr w:rsidR="00776897" w:rsidRPr="00D3692F" w14:paraId="5A67C32F" w14:textId="77777777" w:rsidTr="005E7DA3">
        <w:trPr>
          <w:cantSplit/>
          <w:jc w:val="center"/>
        </w:trPr>
        <w:tc>
          <w:tcPr>
            <w:tcW w:w="543" w:type="pct"/>
            <w:tcBorders>
              <w:top w:val="nil"/>
              <w:left w:val="nil"/>
              <w:bottom w:val="nil"/>
              <w:right w:val="nil"/>
            </w:tcBorders>
            <w:shd w:val="clear" w:color="auto" w:fill="auto"/>
          </w:tcPr>
          <w:p w14:paraId="5A67C32B" w14:textId="77777777" w:rsid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AT013</w:t>
            </w:r>
          </w:p>
        </w:tc>
        <w:tc>
          <w:tcPr>
            <w:tcW w:w="2374" w:type="pct"/>
            <w:tcBorders>
              <w:top w:val="nil"/>
              <w:left w:val="nil"/>
              <w:bottom w:val="nil"/>
              <w:right w:val="nil"/>
            </w:tcBorders>
            <w:shd w:val="clear" w:color="auto" w:fill="auto"/>
          </w:tcPr>
          <w:p w14:paraId="5A67C32C" w14:textId="77777777" w:rsid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A67C32D" w14:textId="77777777" w:rsidR="00776897" w:rsidRDefault="684699FD" w:rsidP="684699FD">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Simplicidad</w:t>
            </w:r>
          </w:p>
        </w:tc>
        <w:tc>
          <w:tcPr>
            <w:tcW w:w="1166" w:type="pct"/>
            <w:tcBorders>
              <w:top w:val="nil"/>
              <w:left w:val="nil"/>
              <w:bottom w:val="nil"/>
              <w:right w:val="nil"/>
            </w:tcBorders>
          </w:tcPr>
          <w:p w14:paraId="5A67C32E" w14:textId="54BC2B30" w:rsidR="00776897"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Loader y Agents</w:t>
            </w:r>
          </w:p>
        </w:tc>
      </w:tr>
      <w:tr w:rsidR="00776897" w:rsidRPr="00D3692F" w14:paraId="5A67C334" w14:textId="77777777" w:rsidTr="005E7DA3">
        <w:trPr>
          <w:cantSplit/>
          <w:jc w:val="center"/>
        </w:trPr>
        <w:tc>
          <w:tcPr>
            <w:tcW w:w="543" w:type="pct"/>
            <w:tcBorders>
              <w:top w:val="nil"/>
              <w:left w:val="nil"/>
              <w:bottom w:val="single" w:sz="4" w:space="0" w:color="auto"/>
              <w:right w:val="nil"/>
            </w:tcBorders>
            <w:shd w:val="clear" w:color="auto" w:fill="auto"/>
          </w:tcPr>
          <w:p w14:paraId="5A67C330" w14:textId="77777777" w:rsid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AT014</w:t>
            </w:r>
          </w:p>
        </w:tc>
        <w:tc>
          <w:tcPr>
            <w:tcW w:w="2374" w:type="pct"/>
            <w:tcBorders>
              <w:top w:val="nil"/>
              <w:left w:val="nil"/>
              <w:bottom w:val="single" w:sz="4" w:space="0" w:color="auto"/>
              <w:right w:val="nil"/>
            </w:tcBorders>
            <w:shd w:val="clear" w:color="auto" w:fill="auto"/>
          </w:tcPr>
          <w:p w14:paraId="5A67C331" w14:textId="77777777" w:rsid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ser fácilmente desplegable</w:t>
            </w:r>
          </w:p>
        </w:tc>
        <w:tc>
          <w:tcPr>
            <w:tcW w:w="917" w:type="pct"/>
            <w:tcBorders>
              <w:top w:val="nil"/>
              <w:left w:val="nil"/>
              <w:bottom w:val="single" w:sz="4" w:space="0" w:color="auto"/>
              <w:right w:val="nil"/>
            </w:tcBorders>
            <w:shd w:val="clear" w:color="auto" w:fill="auto"/>
          </w:tcPr>
          <w:p w14:paraId="5A67C332" w14:textId="77777777" w:rsidR="00776897"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Desplegabilidad</w:t>
            </w:r>
          </w:p>
        </w:tc>
        <w:tc>
          <w:tcPr>
            <w:tcW w:w="1166" w:type="pct"/>
            <w:tcBorders>
              <w:top w:val="nil"/>
              <w:left w:val="nil"/>
              <w:bottom w:val="single" w:sz="4" w:space="0" w:color="auto"/>
              <w:right w:val="nil"/>
            </w:tcBorders>
          </w:tcPr>
          <w:p w14:paraId="5A67C333" w14:textId="7392568F" w:rsidR="00776897" w:rsidRDefault="1B1A7BA5" w:rsidP="1B1A7BA5">
            <w:pPr>
              <w:keepNext/>
              <w:spacing w:after="0"/>
              <w:jc w:val="left"/>
              <w:rPr>
                <w:rFonts w:ascii="Calibri" w:hAnsi="Calibri"/>
                <w:color w:val="000000" w:themeColor="text1"/>
                <w:sz w:val="18"/>
                <w:szCs w:val="18"/>
              </w:rPr>
            </w:pPr>
            <w:r w:rsidRPr="1B1A7BA5">
              <w:rPr>
                <w:rFonts w:ascii="Calibri" w:hAnsi="Calibri"/>
                <w:color w:val="000000" w:themeColor="text1"/>
                <w:sz w:val="18"/>
                <w:szCs w:val="18"/>
              </w:rPr>
              <w:t>Loader y Agents</w:t>
            </w:r>
          </w:p>
        </w:tc>
      </w:tr>
    </w:tbl>
    <w:p w14:paraId="5A67C335" w14:textId="54BBEFCC" w:rsidR="00421D22" w:rsidRDefault="00D70222" w:rsidP="2948BCC8">
      <w:pPr>
        <w:pStyle w:val="Descripcin"/>
        <w:jc w:val="center"/>
      </w:pPr>
      <w:r w:rsidRPr="00D3692F">
        <w:t xml:space="preserve">Tabla </w:t>
      </w:r>
      <w:fldSimple w:instr=" SEQ Tabla \* ARABIC ">
        <w:r w:rsidR="00DF77D3">
          <w:rPr>
            <w:noProof/>
          </w:rPr>
          <w:t>2</w:t>
        </w:r>
      </w:fldSimple>
      <w:r w:rsidRPr="00D3692F">
        <w:t>. Lista de atributos de calidad y tipos</w:t>
      </w:r>
    </w:p>
    <w:p w14:paraId="2FFBDEC2" w14:textId="77777777" w:rsidR="00421D22" w:rsidRDefault="00421D22" w:rsidP="005E7DA3">
      <w:pPr>
        <w:rPr>
          <w:rFonts w:eastAsia="Times New Roman" w:cs="Times New Roman"/>
          <w:color w:val="5B9BD5" w:themeColor="accent1"/>
          <w:sz w:val="18"/>
          <w:szCs w:val="18"/>
          <w:lang w:eastAsia="es-ES"/>
        </w:rPr>
      </w:pPr>
      <w:r>
        <w:br w:type="page"/>
      </w:r>
    </w:p>
    <w:p w14:paraId="2B13F665" w14:textId="77777777" w:rsidR="00D70222" w:rsidRPr="00D3692F" w:rsidRDefault="00D70222" w:rsidP="00D70222">
      <w:pPr>
        <w:pStyle w:val="Descripcin"/>
        <w:jc w:val="center"/>
      </w:pPr>
    </w:p>
    <w:p w14:paraId="5A67C336" w14:textId="5D62C093" w:rsidR="00D70222" w:rsidRPr="00D3692F" w:rsidRDefault="00D70222" w:rsidP="009E3694">
      <w:pPr>
        <w:pStyle w:val="Ttulo2"/>
      </w:pPr>
      <w:bookmarkStart w:id="125" w:name="_Toc506794091"/>
      <w:bookmarkStart w:id="126" w:name="_Toc506796312"/>
      <w:r w:rsidRPr="00D3692F">
        <w:t>Atributos de calidad</w:t>
      </w:r>
      <w:r w:rsidRPr="00D3692F">
        <w:fldChar w:fldCharType="begin"/>
      </w:r>
      <w:r w:rsidRPr="00D3692F">
        <w:instrText xml:space="preserve"> XE "Atributos de calidad" </w:instrText>
      </w:r>
      <w:r w:rsidRPr="00D3692F">
        <w:fldChar w:fldCharType="end"/>
      </w:r>
      <w:r w:rsidR="00904874">
        <w:t>￼</w:t>
      </w:r>
      <w:bookmarkEnd w:id="125"/>
      <w:bookmarkEnd w:id="126"/>
      <w:r w:rsidRPr="00D3692F">
        <w:fldChar w:fldCharType="begin"/>
      </w:r>
      <w:r w:rsidRPr="00D3692F">
        <w:instrText xml:space="preserve"> XE "Interesados" </w:instrText>
      </w:r>
      <w:r w:rsidRPr="00D3692F">
        <w:fldChar w:fldCharType="end"/>
      </w:r>
    </w:p>
    <w:p w14:paraId="5A67C337" w14:textId="714418E2" w:rsidR="00D70222" w:rsidRDefault="1B1A7BA5" w:rsidP="00D70222">
      <w:r>
        <w:t xml:space="preserve">Los diferentes atributos de calidad son de interés para alguno de los </w:t>
      </w:r>
      <w:r w:rsidRPr="4AD58749">
        <w:rPr>
          <w:i/>
          <w:iCs/>
        </w:rPr>
        <w:t>stakeholders</w:t>
      </w:r>
      <w:r>
        <w:t>. La siguiente tabla muestra la lista de intereses para el proyecto actual:</w:t>
      </w:r>
    </w:p>
    <w:tbl>
      <w:tblPr>
        <w:tblW w:w="47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tblGrid>
      <w:tr w:rsidR="00776897" w:rsidRPr="004F61BD" w14:paraId="5A67C341" w14:textId="77777777" w:rsidTr="005E7DA3">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A67C338" w14:textId="77777777" w:rsidR="00776897" w:rsidRPr="004F61BD" w:rsidRDefault="1B1A7BA5" w:rsidP="1B1A7BA5">
            <w:pPr>
              <w:spacing w:after="0"/>
              <w:rPr>
                <w:rFonts w:ascii="Calibri" w:hAnsi="Calibri"/>
                <w:b/>
                <w:bCs/>
                <w:color w:val="000000" w:themeColor="text1"/>
                <w:sz w:val="18"/>
                <w:szCs w:val="18"/>
                <w:lang w:val="en-GB"/>
              </w:rPr>
            </w:pPr>
            <w:r w:rsidRPr="1B1A7BA5">
              <w:rPr>
                <w:rFonts w:ascii="Calibri" w:hAnsi="Calibri"/>
                <w:b/>
                <w:bCs/>
                <w:color w:val="000000" w:themeColor="text1"/>
                <w:sz w:val="18"/>
                <w:szCs w:val="18"/>
                <w:lang w:val="en-GB"/>
              </w:rPr>
              <w:t>Atributos</w:t>
            </w:r>
          </w:p>
          <w:p w14:paraId="5A67C339"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vs</w:t>
            </w:r>
          </w:p>
          <w:p w14:paraId="5A67C33A"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B"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C"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D"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E"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A67C33F" w14:textId="77777777" w:rsidR="00776897" w:rsidRDefault="00776897" w:rsidP="00330929">
            <w:pPr>
              <w:spacing w:after="0"/>
              <w:rPr>
                <w:rFonts w:ascii="Calibri" w:hAnsi="Calibri"/>
                <w:b/>
                <w:bCs/>
                <w:color w:val="000000"/>
                <w:sz w:val="18"/>
                <w:szCs w:val="18"/>
                <w:lang w:val="en-GB"/>
              </w:rPr>
            </w:pPr>
          </w:p>
          <w:p w14:paraId="5A67C340"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ST-05</w:t>
            </w:r>
          </w:p>
        </w:tc>
      </w:tr>
      <w:tr w:rsidR="00776897" w:rsidRPr="004F61BD" w14:paraId="5A67C348"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42"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A67C343"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4" w14:textId="2CA57A21" w:rsidR="00776897" w:rsidRPr="004F61BD" w:rsidRDefault="00904874"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5" w14:textId="06313C95"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46"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47"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4F"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49"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A67C34A"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B" w14:textId="29EDC153"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4C" w14:textId="2E38D70A" w:rsidR="00776897" w:rsidRPr="004F61BD" w:rsidRDefault="001716E8"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4E"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56"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50"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A67C351"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2" w14:textId="211E528A"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53" w14:textId="307B2641" w:rsidR="00776897" w:rsidRPr="004F61BD" w:rsidRDefault="001716E8" w:rsidP="00904874">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4" w14:textId="5EB3153C" w:rsidR="00776897" w:rsidRPr="004F61BD" w:rsidRDefault="00776897" w:rsidP="00904874">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5"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5D" w14:textId="77777777" w:rsidTr="005E7DA3">
        <w:trPr>
          <w:trHeight w:val="300"/>
          <w:jc w:val="center"/>
        </w:trPr>
        <w:tc>
          <w:tcPr>
            <w:tcW w:w="1260" w:type="dxa"/>
            <w:tcBorders>
              <w:top w:val="nil"/>
              <w:left w:val="nil"/>
              <w:bottom w:val="nil"/>
              <w:right w:val="nil"/>
            </w:tcBorders>
            <w:shd w:val="clear" w:color="auto" w:fill="auto"/>
            <w:vAlign w:val="center"/>
          </w:tcPr>
          <w:p w14:paraId="5A67C357"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A67C358"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9"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A" w14:textId="124722A3" w:rsidR="00776897" w:rsidRPr="004F61BD" w:rsidRDefault="00904874"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B" w14:textId="61219D30" w:rsidR="00776897" w:rsidRPr="004F61BD" w:rsidRDefault="00776897" w:rsidP="00904874">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C"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64"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5E"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A67C35F" w14:textId="23513341"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60" w14:textId="6E006BA8" w:rsidR="00776897" w:rsidRPr="004F61BD" w:rsidRDefault="00904874"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1" w14:textId="7D280426"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62" w14:textId="36365393" w:rsidR="00776897" w:rsidRPr="004F61BD" w:rsidRDefault="00776897" w:rsidP="00904874">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63"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6B" w14:textId="77777777" w:rsidTr="005E7DA3">
        <w:trPr>
          <w:trHeight w:val="300"/>
          <w:jc w:val="center"/>
        </w:trPr>
        <w:tc>
          <w:tcPr>
            <w:tcW w:w="1260" w:type="dxa"/>
            <w:tcBorders>
              <w:top w:val="nil"/>
              <w:left w:val="nil"/>
              <w:bottom w:val="nil"/>
              <w:right w:val="nil"/>
            </w:tcBorders>
            <w:shd w:val="clear" w:color="auto" w:fill="auto"/>
            <w:vAlign w:val="center"/>
          </w:tcPr>
          <w:p w14:paraId="5A67C365"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A67C366"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7" w14:textId="6AE77F29" w:rsidR="00776897" w:rsidRPr="004F61BD" w:rsidRDefault="00904874"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8" w14:textId="03342736"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69"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6A"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72"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6C"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A67C36D"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E" w14:textId="02D0EA68"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6F" w14:textId="381A93EE" w:rsidR="00776897" w:rsidRPr="004F61BD" w:rsidRDefault="00904874"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1"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79"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73"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A67C374"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5"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6" w14:textId="272B7547" w:rsidR="00776897" w:rsidRPr="004F61BD" w:rsidRDefault="001716E8"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7" w14:textId="4D3E31F9" w:rsidR="00776897" w:rsidRPr="004F61BD" w:rsidRDefault="00776897" w:rsidP="00904874">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8"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80"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7A"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A67C37B" w14:textId="23BD5C92"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7C"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D" w14:textId="188C6157" w:rsidR="00776897" w:rsidRPr="004F61BD" w:rsidRDefault="001716E8"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F"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87" w14:textId="77777777" w:rsidTr="005E7DA3">
        <w:trPr>
          <w:trHeight w:val="300"/>
          <w:jc w:val="center"/>
        </w:trPr>
        <w:tc>
          <w:tcPr>
            <w:tcW w:w="1260" w:type="dxa"/>
            <w:tcBorders>
              <w:top w:val="nil"/>
              <w:left w:val="nil"/>
              <w:right w:val="nil"/>
            </w:tcBorders>
            <w:shd w:val="clear" w:color="auto" w:fill="auto"/>
            <w:vAlign w:val="center"/>
            <w:hideMark/>
          </w:tcPr>
          <w:p w14:paraId="5A67C381"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A67C382"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5A67C38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A67C384" w14:textId="32950DC6"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right w:val="nil"/>
            </w:tcBorders>
            <w:shd w:val="clear" w:color="auto" w:fill="auto"/>
            <w:vAlign w:val="center"/>
          </w:tcPr>
          <w:p w14:paraId="5A67C385"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right w:val="nil"/>
            </w:tcBorders>
            <w:vAlign w:val="center"/>
          </w:tcPr>
          <w:p w14:paraId="5A67C386"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8E" w14:textId="77777777" w:rsidTr="005E7DA3">
        <w:trPr>
          <w:trHeight w:val="300"/>
          <w:jc w:val="center"/>
        </w:trPr>
        <w:tc>
          <w:tcPr>
            <w:tcW w:w="1260" w:type="dxa"/>
            <w:tcBorders>
              <w:top w:val="nil"/>
              <w:left w:val="nil"/>
              <w:bottom w:val="nil"/>
              <w:right w:val="nil"/>
            </w:tcBorders>
            <w:shd w:val="clear" w:color="auto" w:fill="auto"/>
            <w:vAlign w:val="center"/>
            <w:hideMark/>
          </w:tcPr>
          <w:p w14:paraId="5A67C388"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A67C389" w14:textId="1B3E34BB"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8A"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8B" w14:textId="6FE6B1C5" w:rsidR="00776897" w:rsidRPr="004F61BD" w:rsidRDefault="001716E8"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8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8D"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95" w14:textId="77777777" w:rsidTr="005E7DA3">
        <w:trPr>
          <w:trHeight w:val="300"/>
          <w:jc w:val="center"/>
        </w:trPr>
        <w:tc>
          <w:tcPr>
            <w:tcW w:w="1260" w:type="dxa"/>
            <w:tcBorders>
              <w:top w:val="nil"/>
              <w:left w:val="nil"/>
              <w:bottom w:val="nil"/>
              <w:right w:val="nil"/>
            </w:tcBorders>
            <w:shd w:val="clear" w:color="auto" w:fill="auto"/>
            <w:vAlign w:val="center"/>
          </w:tcPr>
          <w:p w14:paraId="5A67C38F"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A67C390" w14:textId="3C79AE92" w:rsidR="00776897" w:rsidRPr="004F61BD" w:rsidRDefault="00776897" w:rsidP="684699FD">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A67C391" w14:textId="2A2D7253" w:rsidR="00776897" w:rsidRPr="004F61BD" w:rsidRDefault="00FC00AD"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3"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4"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9C" w14:textId="77777777" w:rsidTr="005E7DA3">
        <w:trPr>
          <w:trHeight w:val="300"/>
          <w:jc w:val="center"/>
        </w:trPr>
        <w:tc>
          <w:tcPr>
            <w:tcW w:w="1260" w:type="dxa"/>
            <w:tcBorders>
              <w:top w:val="nil"/>
              <w:left w:val="nil"/>
              <w:bottom w:val="nil"/>
              <w:right w:val="nil"/>
            </w:tcBorders>
            <w:shd w:val="clear" w:color="auto" w:fill="auto"/>
            <w:vAlign w:val="center"/>
          </w:tcPr>
          <w:p w14:paraId="5A67C396" w14:textId="77777777" w:rsidR="00776897" w:rsidRPr="004F61BD"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A67C397"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98" w14:textId="16827FAB" w:rsidR="00776897" w:rsidRPr="004F61BD" w:rsidRDefault="00FC00AD"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A" w14:textId="77777777" w:rsidR="00776897"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B"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00776897" w:rsidRPr="004F61BD" w14:paraId="5A67C3A3" w14:textId="77777777" w:rsidTr="005E7DA3">
        <w:trPr>
          <w:trHeight w:val="300"/>
          <w:jc w:val="center"/>
        </w:trPr>
        <w:tc>
          <w:tcPr>
            <w:tcW w:w="1260" w:type="dxa"/>
            <w:tcBorders>
              <w:top w:val="nil"/>
              <w:left w:val="nil"/>
              <w:bottom w:val="single" w:sz="4" w:space="0" w:color="auto"/>
              <w:right w:val="nil"/>
            </w:tcBorders>
            <w:shd w:val="clear" w:color="auto" w:fill="auto"/>
            <w:vAlign w:val="center"/>
          </w:tcPr>
          <w:p w14:paraId="5A67C39D" w14:textId="77777777" w:rsidR="00776897" w:rsidRDefault="684699FD" w:rsidP="684699FD">
            <w:pPr>
              <w:spacing w:after="0"/>
              <w:rPr>
                <w:rFonts w:ascii="Calibri" w:hAnsi="Calibri"/>
                <w:b/>
                <w:bCs/>
                <w:color w:val="000000" w:themeColor="text1"/>
                <w:sz w:val="18"/>
                <w:szCs w:val="18"/>
                <w:lang w:val="en-GB"/>
              </w:rPr>
            </w:pPr>
            <w:r w:rsidRPr="684699FD">
              <w:rPr>
                <w:rFonts w:ascii="Calibri" w:hAnsi="Calibri"/>
                <w:b/>
                <w:bCs/>
                <w:color w:val="000000" w:themeColor="text1"/>
                <w:sz w:val="18"/>
                <w:szCs w:val="18"/>
                <w:lang w:val="en-GB"/>
              </w:rPr>
              <w:t>AT014</w:t>
            </w:r>
          </w:p>
        </w:tc>
        <w:tc>
          <w:tcPr>
            <w:tcW w:w="700" w:type="dxa"/>
            <w:tcBorders>
              <w:top w:val="nil"/>
              <w:left w:val="nil"/>
              <w:bottom w:val="single" w:sz="4" w:space="0" w:color="auto"/>
              <w:right w:val="nil"/>
            </w:tcBorders>
            <w:shd w:val="clear" w:color="auto" w:fill="auto"/>
            <w:vAlign w:val="center"/>
          </w:tcPr>
          <w:p w14:paraId="5A67C39E" w14:textId="77777777" w:rsidR="00776897"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9F" w14:textId="77777777" w:rsidR="00776897" w:rsidRPr="004F61BD"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A0" w14:textId="01C7AA59" w:rsidR="00776897" w:rsidRPr="004F61BD" w:rsidRDefault="001716E8"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14:paraId="5A67C3A1"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5A67C3A2" w14:textId="77777777" w:rsidR="00776897" w:rsidRDefault="684699FD" w:rsidP="684699FD">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bl>
    <w:p w14:paraId="5A67C3A4" w14:textId="16133A21" w:rsidR="00D70222" w:rsidRPr="00D3692F" w:rsidRDefault="00D70222" w:rsidP="00D70222">
      <w:pPr>
        <w:pStyle w:val="Descripcin"/>
        <w:jc w:val="center"/>
      </w:pPr>
      <w:r w:rsidRPr="00D3692F">
        <w:t xml:space="preserve">Tabla </w:t>
      </w:r>
      <w:fldSimple w:instr=" SEQ Tabla \* ARABIC ">
        <w:r w:rsidR="00DF77D3">
          <w:rPr>
            <w:noProof/>
          </w:rPr>
          <w:t>3</w:t>
        </w:r>
      </w:fldSimple>
      <w:r w:rsidRPr="00D3692F">
        <w:t xml:space="preserve">. Lista de intereses de los </w:t>
      </w:r>
      <w:r w:rsidRPr="4AD58749">
        <w:rPr>
          <w:i/>
          <w:iCs/>
        </w:rPr>
        <w:t>stakeholders</w:t>
      </w:r>
    </w:p>
    <w:p w14:paraId="5A67C3A5" w14:textId="77777777" w:rsidR="009E3694" w:rsidRDefault="684699FD" w:rsidP="009E3694">
      <w:pPr>
        <w:pStyle w:val="Ttulo1"/>
      </w:pPr>
      <w:bookmarkStart w:id="127" w:name="_Toc506794092"/>
      <w:bookmarkStart w:id="128" w:name="_Toc506796313"/>
      <w:r>
        <w:lastRenderedPageBreak/>
        <w:t>Restricciones</w:t>
      </w:r>
      <w:bookmarkEnd w:id="127"/>
      <w:bookmarkEnd w:id="128"/>
    </w:p>
    <w:p w14:paraId="5A67C3A6" w14:textId="77777777" w:rsidR="009E3694" w:rsidRDefault="684699FD" w:rsidP="684699FD">
      <w:pPr>
        <w:rPr>
          <w:lang w:eastAsia="es-ES"/>
        </w:rPr>
      </w:pPr>
      <w:r w:rsidRPr="684699FD">
        <w:rPr>
          <w:lang w:eastAsia="es-ES"/>
        </w:rPr>
        <w:t>Para realizar esta aplicación existen las siguientes restricciones</w:t>
      </w:r>
    </w:p>
    <w:p w14:paraId="5A67C3A7" w14:textId="77777777" w:rsidR="00776897" w:rsidRPr="00776897" w:rsidRDefault="684699FD" w:rsidP="00776897">
      <w:pPr>
        <w:pStyle w:val="Ttulo2"/>
      </w:pPr>
      <w:bookmarkStart w:id="129" w:name="_Toc506794093"/>
      <w:bookmarkStart w:id="130" w:name="_Toc506796314"/>
      <w:r>
        <w:t>Restricciones técnicas</w:t>
      </w:r>
      <w:bookmarkEnd w:id="129"/>
      <w:bookmarkEnd w:id="13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5A67C3AB" w14:textId="77777777" w:rsidTr="005E7DA3">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A67C3A8"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A67C3A9"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A67C3AA"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Motivación</w:t>
            </w:r>
          </w:p>
        </w:tc>
      </w:tr>
      <w:tr w:rsidR="00776897" w:rsidRPr="00776897" w14:paraId="5A67C3AF" w14:textId="77777777" w:rsidTr="005E7DA3">
        <w:trPr>
          <w:cantSplit/>
          <w:jc w:val="center"/>
        </w:trPr>
        <w:tc>
          <w:tcPr>
            <w:tcW w:w="378" w:type="pct"/>
            <w:tcBorders>
              <w:top w:val="nil"/>
              <w:left w:val="nil"/>
              <w:bottom w:val="nil"/>
              <w:right w:val="nil"/>
            </w:tcBorders>
            <w:shd w:val="clear" w:color="auto" w:fill="auto"/>
            <w:hideMark/>
          </w:tcPr>
          <w:p w14:paraId="5A67C3AC"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TC001</w:t>
            </w:r>
          </w:p>
        </w:tc>
        <w:tc>
          <w:tcPr>
            <w:tcW w:w="2226" w:type="pct"/>
            <w:tcBorders>
              <w:top w:val="nil"/>
              <w:left w:val="nil"/>
              <w:bottom w:val="nil"/>
              <w:right w:val="nil"/>
            </w:tcBorders>
            <w:shd w:val="clear" w:color="auto" w:fill="auto"/>
          </w:tcPr>
          <w:p w14:paraId="5A67C3AD"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A67C3AE" w14:textId="232AD934" w:rsidR="00776897" w:rsidRPr="00776897" w:rsidRDefault="684699FD" w:rsidP="00833247">
            <w:pPr>
              <w:spacing w:after="0"/>
              <w:jc w:val="left"/>
              <w:rPr>
                <w:rFonts w:ascii="Calibri" w:hAnsi="Calibri"/>
                <w:color w:val="000000" w:themeColor="text1"/>
                <w:sz w:val="20"/>
                <w:szCs w:val="20"/>
              </w:rPr>
            </w:pPr>
            <w:r w:rsidRPr="684699FD">
              <w:rPr>
                <w:rFonts w:ascii="Calibri" w:hAnsi="Calibri"/>
                <w:color w:val="000000" w:themeColor="text1"/>
                <w:sz w:val="20"/>
                <w:szCs w:val="20"/>
              </w:rPr>
              <w:t>Se asume que el equipo de desarrollo tiene conocimientos de Java</w:t>
            </w:r>
          </w:p>
        </w:tc>
      </w:tr>
      <w:tr w:rsidR="00776897" w:rsidRPr="00776897" w14:paraId="5A67C3B3" w14:textId="77777777" w:rsidTr="005E7DA3">
        <w:trPr>
          <w:cantSplit/>
          <w:jc w:val="center"/>
        </w:trPr>
        <w:tc>
          <w:tcPr>
            <w:tcW w:w="378" w:type="pct"/>
            <w:tcBorders>
              <w:top w:val="nil"/>
              <w:left w:val="nil"/>
              <w:bottom w:val="nil"/>
              <w:right w:val="nil"/>
            </w:tcBorders>
            <w:shd w:val="clear" w:color="auto" w:fill="auto"/>
            <w:hideMark/>
          </w:tcPr>
          <w:p w14:paraId="5A67C3B0"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TC002</w:t>
            </w:r>
          </w:p>
        </w:tc>
        <w:tc>
          <w:tcPr>
            <w:tcW w:w="2226" w:type="pct"/>
            <w:tcBorders>
              <w:top w:val="nil"/>
              <w:left w:val="nil"/>
              <w:bottom w:val="nil"/>
              <w:right w:val="nil"/>
            </w:tcBorders>
            <w:shd w:val="clear" w:color="auto" w:fill="auto"/>
          </w:tcPr>
          <w:p w14:paraId="5A67C3B1"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A67C3B2" w14:textId="3DDB6247" w:rsidR="00776897" w:rsidRPr="00776897" w:rsidRDefault="684699FD" w:rsidP="00833247">
            <w:pPr>
              <w:spacing w:after="0"/>
              <w:jc w:val="left"/>
              <w:rPr>
                <w:rFonts w:ascii="Calibri" w:hAnsi="Calibri"/>
                <w:color w:val="000000" w:themeColor="text1"/>
                <w:sz w:val="20"/>
                <w:szCs w:val="20"/>
              </w:rPr>
            </w:pPr>
            <w:r w:rsidRPr="684699FD">
              <w:rPr>
                <w:rFonts w:ascii="Calibri" w:hAnsi="Calibri"/>
                <w:color w:val="000000" w:themeColor="text1"/>
                <w:sz w:val="20"/>
                <w:szCs w:val="20"/>
              </w:rPr>
              <w:t>Se asume que el equipo de desarrollo tiene conocimientos de bases de datos relacionales y existen múltiples librerías para trabajar con bases de datos relacionales desde Java</w:t>
            </w:r>
          </w:p>
        </w:tc>
      </w:tr>
      <w:tr w:rsidR="00776897" w:rsidRPr="00776897" w14:paraId="5A67C3B7" w14:textId="77777777" w:rsidTr="005E7DA3">
        <w:trPr>
          <w:cantSplit/>
          <w:jc w:val="center"/>
        </w:trPr>
        <w:tc>
          <w:tcPr>
            <w:tcW w:w="378" w:type="pct"/>
            <w:tcBorders>
              <w:top w:val="nil"/>
              <w:left w:val="nil"/>
              <w:bottom w:val="nil"/>
              <w:right w:val="nil"/>
            </w:tcBorders>
            <w:shd w:val="clear" w:color="auto" w:fill="auto"/>
          </w:tcPr>
          <w:p w14:paraId="5A67C3B4"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TC003</w:t>
            </w:r>
          </w:p>
        </w:tc>
        <w:tc>
          <w:tcPr>
            <w:tcW w:w="2226" w:type="pct"/>
            <w:tcBorders>
              <w:top w:val="nil"/>
              <w:left w:val="nil"/>
              <w:bottom w:val="nil"/>
              <w:right w:val="nil"/>
            </w:tcBorders>
            <w:shd w:val="clear" w:color="auto" w:fill="auto"/>
          </w:tcPr>
          <w:p w14:paraId="5A67C3B5" w14:textId="5C7B8B24"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14:paraId="5A67C3B6"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El estilo REST es fácil de implementar y consumir. </w:t>
            </w:r>
          </w:p>
        </w:tc>
      </w:tr>
      <w:tr w:rsidR="00776897" w:rsidRPr="00776897" w14:paraId="5A67C3BB" w14:textId="77777777" w:rsidTr="005E7DA3">
        <w:trPr>
          <w:cantSplit/>
          <w:jc w:val="center"/>
        </w:trPr>
        <w:tc>
          <w:tcPr>
            <w:tcW w:w="378" w:type="pct"/>
            <w:tcBorders>
              <w:top w:val="nil"/>
              <w:left w:val="nil"/>
              <w:bottom w:val="nil"/>
              <w:right w:val="nil"/>
            </w:tcBorders>
            <w:shd w:val="clear" w:color="auto" w:fill="auto"/>
          </w:tcPr>
          <w:p w14:paraId="5A67C3B8"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TC004</w:t>
            </w:r>
          </w:p>
        </w:tc>
        <w:tc>
          <w:tcPr>
            <w:tcW w:w="2226" w:type="pct"/>
            <w:tcBorders>
              <w:top w:val="nil"/>
              <w:left w:val="nil"/>
              <w:bottom w:val="nil"/>
              <w:right w:val="nil"/>
            </w:tcBorders>
            <w:shd w:val="clear" w:color="auto" w:fill="auto"/>
          </w:tcPr>
          <w:p w14:paraId="5A67C3B9"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A67C3BA"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Excel es un formato de datos bastante popular y existen varias librerías Java para procesar ficheros Excel</w:t>
            </w:r>
          </w:p>
        </w:tc>
      </w:tr>
      <w:tr w:rsidR="00776897" w:rsidRPr="00776897" w14:paraId="5A67C3BF" w14:textId="77777777" w:rsidTr="005E7DA3">
        <w:trPr>
          <w:cantSplit/>
          <w:jc w:val="center"/>
        </w:trPr>
        <w:tc>
          <w:tcPr>
            <w:tcW w:w="378" w:type="pct"/>
            <w:tcBorders>
              <w:top w:val="nil"/>
              <w:left w:val="nil"/>
              <w:bottom w:val="nil"/>
              <w:right w:val="nil"/>
            </w:tcBorders>
            <w:shd w:val="clear" w:color="auto" w:fill="auto"/>
          </w:tcPr>
          <w:p w14:paraId="5A67C3BC"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TC005</w:t>
            </w:r>
          </w:p>
        </w:tc>
        <w:tc>
          <w:tcPr>
            <w:tcW w:w="2226" w:type="pct"/>
            <w:tcBorders>
              <w:top w:val="nil"/>
              <w:left w:val="nil"/>
              <w:bottom w:val="nil"/>
              <w:right w:val="nil"/>
            </w:tcBorders>
            <w:shd w:val="clear" w:color="auto" w:fill="auto"/>
          </w:tcPr>
          <w:p w14:paraId="5A67C3BD" w14:textId="4CC3F12C"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14:paraId="5A67C3BE"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A67C3C3" w14:textId="77777777" w:rsidTr="005E7DA3">
        <w:trPr>
          <w:cantSplit/>
          <w:jc w:val="center"/>
        </w:trPr>
        <w:tc>
          <w:tcPr>
            <w:tcW w:w="378" w:type="pct"/>
            <w:tcBorders>
              <w:top w:val="nil"/>
              <w:left w:val="nil"/>
              <w:bottom w:val="nil"/>
              <w:right w:val="nil"/>
            </w:tcBorders>
            <w:shd w:val="clear" w:color="auto" w:fill="auto"/>
          </w:tcPr>
          <w:p w14:paraId="5A67C3C0"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TC007</w:t>
            </w:r>
          </w:p>
        </w:tc>
        <w:tc>
          <w:tcPr>
            <w:tcW w:w="2226" w:type="pct"/>
            <w:tcBorders>
              <w:top w:val="nil"/>
              <w:left w:val="nil"/>
              <w:bottom w:val="nil"/>
              <w:right w:val="nil"/>
            </w:tcBorders>
            <w:shd w:val="clear" w:color="auto" w:fill="auto"/>
          </w:tcPr>
          <w:p w14:paraId="5A67C3C1"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A67C3C2"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A67C3C7" w14:textId="77777777" w:rsidTr="005E7DA3">
        <w:trPr>
          <w:cantSplit/>
          <w:jc w:val="center"/>
        </w:trPr>
        <w:tc>
          <w:tcPr>
            <w:tcW w:w="378" w:type="pct"/>
            <w:tcBorders>
              <w:top w:val="nil"/>
              <w:left w:val="nil"/>
              <w:bottom w:val="nil"/>
              <w:right w:val="nil"/>
            </w:tcBorders>
            <w:shd w:val="clear" w:color="auto" w:fill="auto"/>
          </w:tcPr>
          <w:p w14:paraId="5A67C3C4"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TC008</w:t>
            </w:r>
          </w:p>
        </w:tc>
        <w:tc>
          <w:tcPr>
            <w:tcW w:w="2226" w:type="pct"/>
            <w:tcBorders>
              <w:top w:val="nil"/>
              <w:left w:val="nil"/>
              <w:bottom w:val="nil"/>
              <w:right w:val="nil"/>
            </w:tcBorders>
            <w:shd w:val="clear" w:color="auto" w:fill="auto"/>
          </w:tcPr>
          <w:p w14:paraId="5A67C3C5" w14:textId="77777777" w:rsidR="00776897" w:rsidRPr="00776897"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servicio Web se implementará mediante el </w:t>
            </w:r>
            <w:r w:rsidRPr="4AD58749">
              <w:rPr>
                <w:rFonts w:ascii="Calibri" w:hAnsi="Calibri"/>
                <w:i/>
                <w:iCs/>
                <w:color w:val="000000" w:themeColor="text1"/>
                <w:sz w:val="20"/>
                <w:szCs w:val="20"/>
              </w:rPr>
              <w:t>framework</w:t>
            </w:r>
            <w:r w:rsidRPr="1B1A7BA5">
              <w:rPr>
                <w:rFonts w:ascii="Calibri" w:hAnsi="Calibri"/>
                <w:color w:val="000000" w:themeColor="text1"/>
                <w:sz w:val="20"/>
                <w:szCs w:val="20"/>
              </w:rPr>
              <w:t xml:space="preserve"> Spring Boot</w:t>
            </w:r>
          </w:p>
        </w:tc>
        <w:tc>
          <w:tcPr>
            <w:tcW w:w="2396" w:type="pct"/>
            <w:tcBorders>
              <w:top w:val="nil"/>
              <w:left w:val="nil"/>
              <w:bottom w:val="nil"/>
              <w:right w:val="nil"/>
            </w:tcBorders>
            <w:shd w:val="clear" w:color="auto" w:fill="auto"/>
          </w:tcPr>
          <w:p w14:paraId="5A67C3C6" w14:textId="77777777" w:rsidR="00776897" w:rsidRPr="00776897"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framework Spring Boot se basa en Spring, que es un </w:t>
            </w:r>
            <w:r w:rsidRPr="4AD58749">
              <w:rPr>
                <w:rFonts w:ascii="Calibri" w:hAnsi="Calibri"/>
                <w:i/>
                <w:iCs/>
                <w:color w:val="000000" w:themeColor="text1"/>
                <w:sz w:val="20"/>
                <w:szCs w:val="20"/>
              </w:rPr>
              <w:t>framework</w:t>
            </w:r>
            <w:r w:rsidRPr="1B1A7BA5">
              <w:rPr>
                <w:rFonts w:ascii="Calibri" w:hAnsi="Calibri"/>
                <w:color w:val="000000" w:themeColor="text1"/>
                <w:sz w:val="20"/>
                <w:szCs w:val="20"/>
              </w:rPr>
              <w:t xml:space="preserve"> Java muy popular en la industria. Existen muchos ejemplos y material de ayuda para facilitar el aprendizaje por parte de los estudiantes. </w:t>
            </w:r>
          </w:p>
        </w:tc>
      </w:tr>
    </w:tbl>
    <w:p w14:paraId="5A67C3C8" w14:textId="00D92F03" w:rsidR="00776897" w:rsidRPr="00776897" w:rsidRDefault="00241675" w:rsidP="00776897">
      <w:pPr>
        <w:pStyle w:val="Descripcin"/>
        <w:jc w:val="center"/>
      </w:pPr>
      <w:r>
        <w:t>Tabla</w:t>
      </w:r>
      <w:r w:rsidR="00776897" w:rsidRPr="00776897">
        <w:t xml:space="preserve"> </w:t>
      </w:r>
      <w:fldSimple w:instr=" SEQ Tabla \* ARABIC ">
        <w:r w:rsidR="00DF77D3">
          <w:rPr>
            <w:noProof/>
          </w:rPr>
          <w:t>4</w:t>
        </w:r>
      </w:fldSimple>
      <w:r w:rsidR="00776897" w:rsidRPr="00776897">
        <w:t xml:space="preserve">. </w:t>
      </w:r>
      <w:r>
        <w:t>Restricciones técnicas</w:t>
      </w:r>
    </w:p>
    <w:p w14:paraId="5A67C3C9" w14:textId="77777777" w:rsidR="00776897" w:rsidRPr="00776897" w:rsidRDefault="684699FD" w:rsidP="00776897">
      <w:pPr>
        <w:pStyle w:val="Ttulo2"/>
      </w:pPr>
      <w:bookmarkStart w:id="131" w:name="_Toc506794094"/>
      <w:bookmarkStart w:id="132" w:name="_Toc506796315"/>
      <w:r>
        <w:t>Restricciones organizativas</w:t>
      </w:r>
      <w:bookmarkEnd w:id="131"/>
      <w:bookmarkEnd w:id="132"/>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A67C3CD" w14:textId="77777777" w:rsidTr="005E7DA3">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A67C3CA"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A67C3CB"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A67C3CC"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Motivación</w:t>
            </w:r>
          </w:p>
        </w:tc>
      </w:tr>
      <w:tr w:rsidR="00776897" w:rsidRPr="00776897" w14:paraId="5A67C3D1" w14:textId="77777777" w:rsidTr="005E7DA3">
        <w:trPr>
          <w:cantSplit/>
          <w:jc w:val="center"/>
        </w:trPr>
        <w:tc>
          <w:tcPr>
            <w:tcW w:w="422" w:type="pct"/>
            <w:tcBorders>
              <w:top w:val="nil"/>
              <w:left w:val="nil"/>
              <w:bottom w:val="nil"/>
              <w:right w:val="nil"/>
            </w:tcBorders>
            <w:shd w:val="clear" w:color="auto" w:fill="auto"/>
            <w:hideMark/>
          </w:tcPr>
          <w:p w14:paraId="5A67C3CE"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OC001</w:t>
            </w:r>
          </w:p>
        </w:tc>
        <w:tc>
          <w:tcPr>
            <w:tcW w:w="1863" w:type="pct"/>
            <w:tcBorders>
              <w:top w:val="nil"/>
              <w:left w:val="nil"/>
              <w:bottom w:val="nil"/>
              <w:right w:val="nil"/>
            </w:tcBorders>
            <w:shd w:val="clear" w:color="auto" w:fill="auto"/>
          </w:tcPr>
          <w:p w14:paraId="5A67C3CF"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A67C3D0" w14:textId="77777777" w:rsidR="00776897" w:rsidRPr="00776897"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14:paraId="5A67C3D5" w14:textId="77777777" w:rsidTr="005E7DA3">
        <w:trPr>
          <w:cantSplit/>
          <w:jc w:val="center"/>
        </w:trPr>
        <w:tc>
          <w:tcPr>
            <w:tcW w:w="422" w:type="pct"/>
            <w:tcBorders>
              <w:top w:val="nil"/>
              <w:left w:val="nil"/>
              <w:bottom w:val="nil"/>
              <w:right w:val="nil"/>
            </w:tcBorders>
            <w:shd w:val="clear" w:color="auto" w:fill="auto"/>
            <w:hideMark/>
          </w:tcPr>
          <w:p w14:paraId="5A67C3D2" w14:textId="77777777" w:rsidR="00776897"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OC002</w:t>
            </w:r>
          </w:p>
        </w:tc>
        <w:tc>
          <w:tcPr>
            <w:tcW w:w="1863" w:type="pct"/>
            <w:tcBorders>
              <w:top w:val="nil"/>
              <w:left w:val="nil"/>
              <w:bottom w:val="nil"/>
              <w:right w:val="nil"/>
            </w:tcBorders>
            <w:shd w:val="clear" w:color="auto" w:fill="auto"/>
          </w:tcPr>
          <w:p w14:paraId="5A67C3D3"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A67C3D4" w14:textId="77777777" w:rsidR="00776897" w:rsidRPr="00776897" w:rsidRDefault="684699FD" w:rsidP="684699FD">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El pegamento entre los 2 sub-sistemas es la base de datos, cuya estructura debe ser acordada por los 2 equipos. </w:t>
            </w:r>
          </w:p>
        </w:tc>
      </w:tr>
      <w:tr w:rsidR="00241675" w:rsidRPr="00776897" w14:paraId="5A67C3D9" w14:textId="77777777" w:rsidTr="005E7DA3">
        <w:trPr>
          <w:cantSplit/>
          <w:jc w:val="center"/>
        </w:trPr>
        <w:tc>
          <w:tcPr>
            <w:tcW w:w="422" w:type="pct"/>
            <w:tcBorders>
              <w:top w:val="nil"/>
              <w:left w:val="nil"/>
              <w:bottom w:val="nil"/>
              <w:right w:val="nil"/>
            </w:tcBorders>
            <w:shd w:val="clear" w:color="auto" w:fill="auto"/>
          </w:tcPr>
          <w:p w14:paraId="5A67C3D6" w14:textId="77777777" w:rsidR="00241675" w:rsidRPr="00776897" w:rsidRDefault="684699FD" w:rsidP="684699FD">
            <w:pPr>
              <w:spacing w:after="0"/>
              <w:jc w:val="left"/>
              <w:rPr>
                <w:rFonts w:ascii="Calibri" w:hAnsi="Calibri"/>
                <w:b/>
                <w:bCs/>
                <w:color w:val="000000" w:themeColor="text1"/>
                <w:sz w:val="18"/>
                <w:szCs w:val="18"/>
              </w:rPr>
            </w:pPr>
            <w:r w:rsidRPr="684699FD">
              <w:rPr>
                <w:rFonts w:ascii="Calibri" w:hAnsi="Calibri"/>
                <w:b/>
                <w:bCs/>
                <w:color w:val="000000" w:themeColor="text1"/>
                <w:sz w:val="18"/>
                <w:szCs w:val="18"/>
              </w:rPr>
              <w:t>OC003</w:t>
            </w:r>
          </w:p>
        </w:tc>
        <w:tc>
          <w:tcPr>
            <w:tcW w:w="1863" w:type="pct"/>
            <w:tcBorders>
              <w:top w:val="nil"/>
              <w:left w:val="nil"/>
              <w:bottom w:val="nil"/>
              <w:right w:val="nil"/>
            </w:tcBorders>
            <w:shd w:val="clear" w:color="auto" w:fill="auto"/>
          </w:tcPr>
          <w:p w14:paraId="5A67C3D7" w14:textId="77777777" w:rsidR="00241675"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5A67C3D8" w14:textId="77777777" w:rsidR="00241675" w:rsidRDefault="1B1A7BA5" w:rsidP="1B1A7BA5">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Los sistemas de control de versiones son utilizados por la mayoría de las empresas de desarrollo de software. Github ofrece un software de gestión de proyectos muy potente </w:t>
            </w:r>
          </w:p>
        </w:tc>
      </w:tr>
    </w:tbl>
    <w:p w14:paraId="5A67C3DA" w14:textId="6189731F" w:rsidR="00776897" w:rsidRPr="00776897" w:rsidRDefault="002C730A" w:rsidP="00776897">
      <w:pPr>
        <w:pStyle w:val="Descripcin"/>
        <w:jc w:val="center"/>
      </w:pPr>
      <w:r>
        <w:t>Tabla</w:t>
      </w:r>
      <w:r w:rsidR="00776897" w:rsidRPr="00776897">
        <w:t xml:space="preserve"> </w:t>
      </w:r>
      <w:fldSimple w:instr=" SEQ Tabla \* ARABIC ">
        <w:r w:rsidR="00DF77D3">
          <w:rPr>
            <w:noProof/>
          </w:rPr>
          <w:t>5</w:t>
        </w:r>
      </w:fldSimple>
      <w:r w:rsidR="00776897" w:rsidRPr="00776897">
        <w:t xml:space="preserve">. </w:t>
      </w:r>
      <w:r>
        <w:t>Restricciones organizativas</w:t>
      </w:r>
    </w:p>
    <w:p w14:paraId="5A67C3DB" w14:textId="77777777" w:rsidR="00D70222" w:rsidRPr="002366A1" w:rsidRDefault="684699FD" w:rsidP="002D7259">
      <w:pPr>
        <w:pStyle w:val="Ttulo1"/>
      </w:pPr>
      <w:bookmarkStart w:id="133" w:name="_Toc506794095"/>
      <w:bookmarkStart w:id="134" w:name="_Toc506796316"/>
      <w:r>
        <w:lastRenderedPageBreak/>
        <w:t>Ámbito del sistema y contexto</w:t>
      </w:r>
      <w:bookmarkEnd w:id="133"/>
      <w:bookmarkEnd w:id="134"/>
    </w:p>
    <w:p w14:paraId="5A67C3DC" w14:textId="77777777" w:rsidR="00D70222" w:rsidRDefault="684699FD" w:rsidP="00D70222">
      <w:r>
        <w:t>Para describir la solución se utilizarán diagramas contextuales y texto.</w:t>
      </w:r>
    </w:p>
    <w:p w14:paraId="5A67C3DD" w14:textId="77777777" w:rsidR="00BC03B7" w:rsidRDefault="684699FD" w:rsidP="00D70222">
      <w:r>
        <w:t>La aplicación está partida en dos procesos:</w:t>
      </w:r>
    </w:p>
    <w:p w14:paraId="5A67C3DE" w14:textId="3FFDF966" w:rsidR="00BC03B7" w:rsidRDefault="1B1A7BA5" w:rsidP="4AD58749">
      <w:pPr>
        <w:pStyle w:val="Prrafodelista"/>
        <w:numPr>
          <w:ilvl w:val="0"/>
          <w:numId w:val="25"/>
        </w:numPr>
      </w:pPr>
      <w:r>
        <w:t>Loader: Se encarga de la carga de los ficheros. Utiliza el estilo Batch</w:t>
      </w:r>
    </w:p>
    <w:p w14:paraId="5A67C3DF" w14:textId="24561516" w:rsidR="007A34FA" w:rsidRDefault="1B1A7BA5" w:rsidP="4AD58749">
      <w:pPr>
        <w:pStyle w:val="Prrafodelista"/>
        <w:numPr>
          <w:ilvl w:val="0"/>
          <w:numId w:val="25"/>
        </w:numPr>
      </w:pPr>
      <w:commentRangeStart w:id="135"/>
      <w:r>
        <w:t xml:space="preserve">Agents: Se encarga de </w:t>
      </w:r>
      <w:r w:rsidR="000841F5">
        <w:t xml:space="preserve">la </w:t>
      </w:r>
      <w:r w:rsidR="00833247">
        <w:t xml:space="preserve">consulta y gestión de </w:t>
      </w:r>
      <w:r>
        <w:t>agentes. Utiliza el estilo micro-servicios.</w:t>
      </w:r>
      <w:commentRangeEnd w:id="135"/>
      <w:r w:rsidR="00833247">
        <w:rPr>
          <w:rStyle w:val="Refdecomentario"/>
        </w:rPr>
        <w:commentReference w:id="135"/>
      </w:r>
    </w:p>
    <w:p w14:paraId="67078598" w14:textId="03F9EE14" w:rsidR="002366A1" w:rsidRDefault="684699FD" w:rsidP="002366A1">
      <w:r>
        <w:t>Ambos se integran usando el arquitectónico de datos compartidos.</w:t>
      </w:r>
    </w:p>
    <w:p w14:paraId="0D1BCB03" w14:textId="4F81BEA3" w:rsidR="00F941B3" w:rsidRDefault="00F941B3" w:rsidP="002366A1">
      <w:r>
        <w:t xml:space="preserve">En el diagrama de contexto de la </w:t>
      </w:r>
      <w:r>
        <w:fldChar w:fldCharType="begin"/>
      </w:r>
      <w:r>
        <w:instrText xml:space="preserve"> REF _Ref472627895 \h </w:instrText>
      </w:r>
      <w:r>
        <w:fldChar w:fldCharType="separate"/>
      </w:r>
      <w:r w:rsidR="00DF77D3">
        <w:t xml:space="preserve">Figura </w:t>
      </w:r>
      <w:r w:rsidR="00DF77D3">
        <w:rPr>
          <w:noProof/>
        </w:rPr>
        <w:t>1</w:t>
      </w:r>
      <w:r>
        <w:fldChar w:fldCharType="end"/>
      </w:r>
      <w:r>
        <w:t>, se muestran las principales interfaces de cada sistema. El subsistema DataBase es común a ambos grupos, por tanto, hay que acordar la tecnología, el modelo de base de datos y el modo de acceso.</w:t>
      </w:r>
    </w:p>
    <w:p w14:paraId="5A67C3E0" w14:textId="5958B014" w:rsidR="00BC03B7" w:rsidRDefault="00E938B8" w:rsidP="00BC03B7">
      <w:pPr>
        <w:keepNext/>
        <w:jc w:val="center"/>
      </w:pPr>
      <w:commentRangeStart w:id="136"/>
      <w:r>
        <w:rPr>
          <w:noProof/>
          <w:lang w:eastAsia="es-ES"/>
        </w:rPr>
        <w:drawing>
          <wp:inline distT="0" distB="0" distL="0" distR="0" wp14:anchorId="3A67E3C8" wp14:editId="58323740">
            <wp:extent cx="5400040" cy="2507161"/>
            <wp:effectExtent l="0" t="0" r="0" b="7620"/>
            <wp:docPr id="764038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2507161"/>
                    </a:xfrm>
                    <a:prstGeom prst="rect">
                      <a:avLst/>
                    </a:prstGeom>
                  </pic:spPr>
                </pic:pic>
              </a:graphicData>
            </a:graphic>
          </wp:inline>
        </w:drawing>
      </w:r>
      <w:commentRangeEnd w:id="136"/>
      <w:r w:rsidR="00155F1C">
        <w:rPr>
          <w:rStyle w:val="Refdecomentario"/>
          <w:rFonts w:eastAsia="Times New Roman" w:cs="Times New Roman"/>
          <w:lang w:eastAsia="es-ES"/>
        </w:rPr>
        <w:commentReference w:id="136"/>
      </w:r>
    </w:p>
    <w:p w14:paraId="5A67C3E1" w14:textId="47B2A322" w:rsidR="000210B1" w:rsidRDefault="00BC03B7" w:rsidP="00BC03B7">
      <w:pPr>
        <w:pStyle w:val="Descripcin"/>
        <w:jc w:val="center"/>
      </w:pPr>
      <w:bookmarkStart w:id="137" w:name="_Ref472627895"/>
      <w:r>
        <w:t xml:space="preserve">Figura </w:t>
      </w:r>
      <w:fldSimple w:instr=" SEQ Figura \* ARABIC ">
        <w:r w:rsidR="00DF77D3">
          <w:rPr>
            <w:noProof/>
          </w:rPr>
          <w:t>1</w:t>
        </w:r>
      </w:fldSimple>
      <w:bookmarkEnd w:id="137"/>
      <w:r>
        <w:t xml:space="preserve">. </w:t>
      </w:r>
      <w:r w:rsidR="00F108BD">
        <w:t>Contexto de negocio del sistema</w:t>
      </w:r>
    </w:p>
    <w:p w14:paraId="5A67C3E2" w14:textId="7DFEA2CC" w:rsidR="00F108BD" w:rsidRDefault="684699FD" w:rsidP="684699FD">
      <w:pPr>
        <w:rPr>
          <w:lang w:eastAsia="es-ES"/>
        </w:rPr>
      </w:pPr>
      <w:r w:rsidRPr="684699FD">
        <w:rPr>
          <w:lang w:eastAsia="es-ES"/>
        </w:rPr>
        <w:t>A continuación, se incluye un diagrama BPMN que define el proceso completo de ambos subsistemas.</w:t>
      </w:r>
    </w:p>
    <w:p w14:paraId="0151FEB1" w14:textId="332DF27E" w:rsidR="002366A1" w:rsidRDefault="684699FD" w:rsidP="684699FD">
      <w:pPr>
        <w:rPr>
          <w:lang w:eastAsia="es-ES"/>
        </w:rPr>
      </w:pPr>
      <w:r w:rsidRPr="684699FD">
        <w:rPr>
          <w:lang w:eastAsia="es-ES"/>
        </w:rPr>
        <w:t>A destacar:</w:t>
      </w:r>
    </w:p>
    <w:p w14:paraId="04BC8FE3" w14:textId="3EA10811" w:rsidR="002366A1" w:rsidRDefault="684699FD" w:rsidP="002366A1">
      <w:pPr>
        <w:pStyle w:val="Prrafodelista"/>
        <w:numPr>
          <w:ilvl w:val="0"/>
          <w:numId w:val="32"/>
        </w:numPr>
      </w:pPr>
      <w:r>
        <w:t>Hay una base de datos común.</w:t>
      </w:r>
    </w:p>
    <w:p w14:paraId="5C3D88AC" w14:textId="4EFC57EC" w:rsidR="002366A1" w:rsidRDefault="684699FD" w:rsidP="002366A1">
      <w:pPr>
        <w:pStyle w:val="Prrafodelista"/>
        <w:numPr>
          <w:ilvl w:val="0"/>
          <w:numId w:val="32"/>
        </w:numPr>
      </w:pPr>
      <w:r>
        <w:t>Los datos intercambiados usan formato JSON.</w:t>
      </w:r>
    </w:p>
    <w:p w14:paraId="41C5C802" w14:textId="5390913B" w:rsidR="00F941B3" w:rsidRDefault="1B1A7BA5" w:rsidP="4AD58749">
      <w:pPr>
        <w:pStyle w:val="Prrafodelista"/>
        <w:numPr>
          <w:ilvl w:val="0"/>
          <w:numId w:val="32"/>
        </w:numPr>
      </w:pPr>
      <w:r>
        <w:t>Los procesos de Loader y de Agents son asíncronos.</w:t>
      </w:r>
    </w:p>
    <w:p w14:paraId="5A67C3E3" w14:textId="77777777" w:rsidR="00F108BD" w:rsidRPr="005159DE" w:rsidRDefault="00F108BD" w:rsidP="00F108BD">
      <w:pPr>
        <w:rPr>
          <w:lang w:eastAsia="es-ES"/>
        </w:rPr>
      </w:pPr>
    </w:p>
    <w:p w14:paraId="5A67C3E4" w14:textId="09E75089" w:rsidR="00F108BD" w:rsidRDefault="00E938B8" w:rsidP="00F108BD">
      <w:pPr>
        <w:jc w:val="center"/>
        <w:rPr>
          <w:lang w:val="en-GB" w:eastAsia="es-ES"/>
        </w:rPr>
      </w:pPr>
      <w:r>
        <w:rPr>
          <w:noProof/>
          <w:lang w:eastAsia="es-ES"/>
        </w:rPr>
        <w:lastRenderedPageBreak/>
        <w:drawing>
          <wp:inline distT="0" distB="0" distL="0" distR="0" wp14:anchorId="0A095870" wp14:editId="28F3A6A2">
            <wp:extent cx="5539289" cy="4341412"/>
            <wp:effectExtent l="0" t="0" r="4445" b="2540"/>
            <wp:docPr id="28667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539289" cy="4341412"/>
                    </a:xfrm>
                    <a:prstGeom prst="rect">
                      <a:avLst/>
                    </a:prstGeom>
                  </pic:spPr>
                </pic:pic>
              </a:graphicData>
            </a:graphic>
          </wp:inline>
        </w:drawing>
      </w:r>
    </w:p>
    <w:p w14:paraId="5A67C3E5" w14:textId="7FE32415" w:rsidR="00F108BD" w:rsidRPr="00F108BD" w:rsidRDefault="00F108BD" w:rsidP="00F108BD">
      <w:pPr>
        <w:pStyle w:val="Descripcin"/>
        <w:jc w:val="center"/>
      </w:pPr>
      <w:r>
        <w:t xml:space="preserve">Figura </w:t>
      </w:r>
      <w:fldSimple w:instr=" SEQ Figura \* ARABIC ">
        <w:r w:rsidR="00DF77D3">
          <w:rPr>
            <w:noProof/>
          </w:rPr>
          <w:t>2</w:t>
        </w:r>
      </w:fldSimple>
      <w:r>
        <w:t xml:space="preserve">. Diagrama </w:t>
      </w:r>
      <w:r w:rsidR="00692311">
        <w:t>BPMN</w:t>
      </w:r>
    </w:p>
    <w:p w14:paraId="5A67C3E6" w14:textId="77777777" w:rsidR="00D70222" w:rsidRPr="00D3692F" w:rsidRDefault="00D70222" w:rsidP="002D7259">
      <w:pPr>
        <w:pStyle w:val="Ttulo1"/>
      </w:pPr>
      <w:bookmarkStart w:id="138" w:name="_Toc506794096"/>
      <w:bookmarkStart w:id="139" w:name="_Toc506796317"/>
      <w:r w:rsidRPr="00D3692F">
        <w:lastRenderedPageBreak/>
        <w:t>Escenarios de calidad</w:t>
      </w:r>
      <w:bookmarkEnd w:id="138"/>
      <w:bookmarkEnd w:id="139"/>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A67C3E7" w14:textId="77777777" w:rsidR="00D70222" w:rsidRPr="00D3692F" w:rsidRDefault="684699FD" w:rsidP="00D70222">
      <w:r>
        <w:t>Con toda la información anterior se procederá a definir los escenarios de calidad que influencian esta arquitectura.</w:t>
      </w:r>
    </w:p>
    <w:p w14:paraId="5A67C3E8" w14:textId="77777777" w:rsidR="00D70222" w:rsidRDefault="684699FD" w:rsidP="00D70222">
      <w:r>
        <w:t>En las próximas páginas se muestra una tabla con la lista de escenarios identificados.</w:t>
      </w:r>
    </w:p>
    <w:p w14:paraId="21A6B523" w14:textId="77777777" w:rsidR="00AB7A26" w:rsidRDefault="00AB7A26" w:rsidP="00D70222"/>
    <w:tbl>
      <w:tblPr>
        <w:tblStyle w:val="Sombreadoclaro"/>
        <w:tblW w:w="0" w:type="auto"/>
        <w:tblLayout w:type="fixed"/>
        <w:tblCellMar>
          <w:top w:w="28" w:type="dxa"/>
          <w:bottom w:w="28" w:type="dxa"/>
        </w:tblCellMar>
        <w:tblLook w:val="0620" w:firstRow="1" w:lastRow="0" w:firstColumn="0" w:lastColumn="0" w:noHBand="1" w:noVBand="1"/>
      </w:tblPr>
      <w:tblGrid>
        <w:gridCol w:w="709"/>
        <w:gridCol w:w="118"/>
        <w:gridCol w:w="1113"/>
        <w:gridCol w:w="1052"/>
        <w:gridCol w:w="920"/>
        <w:gridCol w:w="1050"/>
        <w:gridCol w:w="1451"/>
        <w:gridCol w:w="1100"/>
        <w:gridCol w:w="991"/>
      </w:tblGrid>
      <w:tr w:rsidR="00CF0D90" w:rsidRPr="00D3692F" w14:paraId="5A67C3F1" w14:textId="77777777" w:rsidTr="005E7DA3">
        <w:trPr>
          <w:cnfStyle w:val="100000000000" w:firstRow="1" w:lastRow="0" w:firstColumn="0" w:lastColumn="0" w:oddVBand="0" w:evenVBand="0" w:oddHBand="0" w:evenHBand="0" w:firstRowFirstColumn="0" w:firstRowLastColumn="0" w:lastRowFirstColumn="0" w:lastRowLastColumn="0"/>
          <w:cantSplit/>
          <w:tblHeader/>
        </w:trPr>
        <w:tc>
          <w:tcPr>
            <w:tcW w:w="709" w:type="dxa"/>
            <w:hideMark/>
          </w:tcPr>
          <w:p w14:paraId="5A67C3E9" w14:textId="77777777" w:rsidR="00D70222" w:rsidRPr="00D3692F" w:rsidRDefault="1B1A7BA5" w:rsidP="1B1A7BA5">
            <w:pPr>
              <w:jc w:val="left"/>
              <w:rPr>
                <w:sz w:val="18"/>
                <w:szCs w:val="18"/>
              </w:rPr>
            </w:pPr>
            <w:r w:rsidRPr="1B1A7BA5">
              <w:rPr>
                <w:sz w:val="18"/>
                <w:szCs w:val="18"/>
              </w:rPr>
              <w:t>Escenario Nº</w:t>
            </w:r>
          </w:p>
        </w:tc>
        <w:tc>
          <w:tcPr>
            <w:tcW w:w="1231" w:type="dxa"/>
            <w:gridSpan w:val="2"/>
            <w:hideMark/>
          </w:tcPr>
          <w:p w14:paraId="5A67C3EA"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1052" w:type="dxa"/>
            <w:hideMark/>
          </w:tcPr>
          <w:p w14:paraId="5A67C3EB"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920" w:type="dxa"/>
            <w:hideMark/>
          </w:tcPr>
          <w:p w14:paraId="5A67C3EC" w14:textId="77777777" w:rsidR="00D70222" w:rsidRPr="00D3692F" w:rsidRDefault="684699FD" w:rsidP="684699FD">
            <w:pPr>
              <w:jc w:val="left"/>
              <w:rPr>
                <w:sz w:val="18"/>
                <w:szCs w:val="18"/>
              </w:rPr>
            </w:pPr>
            <w:r w:rsidRPr="684699FD">
              <w:rPr>
                <w:sz w:val="18"/>
                <w:szCs w:val="18"/>
              </w:rPr>
              <w:t xml:space="preserve"> Entorno</w:t>
            </w:r>
          </w:p>
        </w:tc>
        <w:tc>
          <w:tcPr>
            <w:tcW w:w="1050" w:type="dxa"/>
            <w:hideMark/>
          </w:tcPr>
          <w:p w14:paraId="5A67C3ED"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1451" w:type="dxa"/>
            <w:hideMark/>
          </w:tcPr>
          <w:p w14:paraId="5A67C3EE"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1100" w:type="dxa"/>
            <w:hideMark/>
          </w:tcPr>
          <w:p w14:paraId="5A67C3EF" w14:textId="77777777" w:rsidR="00D70222" w:rsidRPr="00D3692F" w:rsidRDefault="684699FD" w:rsidP="684699FD">
            <w:pPr>
              <w:jc w:val="left"/>
              <w:rPr>
                <w:sz w:val="18"/>
                <w:szCs w:val="18"/>
              </w:rPr>
            </w:pPr>
            <w:r w:rsidRPr="684699FD">
              <w:rPr>
                <w:sz w:val="18"/>
                <w:szCs w:val="18"/>
              </w:rPr>
              <w:t>Medición de la respuesta</w:t>
            </w:r>
          </w:p>
        </w:tc>
        <w:tc>
          <w:tcPr>
            <w:tcW w:w="991" w:type="dxa"/>
            <w:hideMark/>
          </w:tcPr>
          <w:p w14:paraId="5A67C3F0" w14:textId="77777777" w:rsidR="00D70222" w:rsidRPr="00D3692F" w:rsidRDefault="00D70222" w:rsidP="684699FD">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A67C3FA" w14:textId="77777777" w:rsidTr="005E7DA3">
        <w:trPr>
          <w:cantSplit/>
        </w:trPr>
        <w:tc>
          <w:tcPr>
            <w:tcW w:w="827" w:type="dxa"/>
            <w:gridSpan w:val="2"/>
          </w:tcPr>
          <w:p w14:paraId="5A67C3F2" w14:textId="77777777" w:rsidR="00330929" w:rsidRPr="00330929" w:rsidRDefault="1B1A7BA5" w:rsidP="1B1A7BA5">
            <w:pPr>
              <w:jc w:val="left"/>
              <w:rPr>
                <w:sz w:val="18"/>
                <w:szCs w:val="18"/>
              </w:rPr>
            </w:pPr>
            <w:r w:rsidRPr="1B1A7BA5">
              <w:rPr>
                <w:sz w:val="18"/>
                <w:szCs w:val="18"/>
              </w:rPr>
              <w:t>1</w:t>
            </w:r>
          </w:p>
        </w:tc>
        <w:tc>
          <w:tcPr>
            <w:tcW w:w="1113" w:type="dxa"/>
          </w:tcPr>
          <w:p w14:paraId="5A67C3F3" w14:textId="733E3081" w:rsidR="00330929" w:rsidRPr="00330929" w:rsidRDefault="684699FD" w:rsidP="684699FD">
            <w:pPr>
              <w:jc w:val="left"/>
              <w:rPr>
                <w:sz w:val="18"/>
                <w:szCs w:val="18"/>
              </w:rPr>
            </w:pPr>
            <w:r w:rsidRPr="684699FD">
              <w:rPr>
                <w:sz w:val="18"/>
                <w:szCs w:val="18"/>
              </w:rPr>
              <w:t>Sistema de participación ciudadana</w:t>
            </w:r>
          </w:p>
        </w:tc>
        <w:tc>
          <w:tcPr>
            <w:tcW w:w="1052" w:type="dxa"/>
          </w:tcPr>
          <w:p w14:paraId="5A67C3F4" w14:textId="520A96AE" w:rsidR="00330929" w:rsidRPr="00330929" w:rsidRDefault="684699FD" w:rsidP="684699FD">
            <w:pPr>
              <w:jc w:val="left"/>
              <w:rPr>
                <w:sz w:val="18"/>
                <w:szCs w:val="18"/>
              </w:rPr>
            </w:pPr>
            <w:r w:rsidRPr="684699FD">
              <w:rPr>
                <w:sz w:val="18"/>
                <w:szCs w:val="18"/>
              </w:rPr>
              <w:t>Realiza una petición de información sobre sus datos</w:t>
            </w:r>
          </w:p>
        </w:tc>
        <w:tc>
          <w:tcPr>
            <w:tcW w:w="920" w:type="dxa"/>
          </w:tcPr>
          <w:p w14:paraId="5A67C3F5"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3F6" w14:textId="30299C79" w:rsidR="00330929" w:rsidRPr="00330929" w:rsidRDefault="1B1A7BA5" w:rsidP="1B1A7BA5">
            <w:pPr>
              <w:jc w:val="left"/>
              <w:rPr>
                <w:sz w:val="18"/>
                <w:szCs w:val="18"/>
              </w:rPr>
            </w:pPr>
            <w:r w:rsidRPr="1B1A7BA5">
              <w:rPr>
                <w:sz w:val="18"/>
                <w:szCs w:val="18"/>
              </w:rPr>
              <w:t>Agents</w:t>
            </w:r>
          </w:p>
        </w:tc>
        <w:tc>
          <w:tcPr>
            <w:tcW w:w="1451" w:type="dxa"/>
          </w:tcPr>
          <w:p w14:paraId="5A67C3F7" w14:textId="7DDED7FC" w:rsidR="00330929" w:rsidRPr="00330929" w:rsidRDefault="684699FD" w:rsidP="684699FD">
            <w:pPr>
              <w:jc w:val="left"/>
              <w:rPr>
                <w:sz w:val="18"/>
                <w:szCs w:val="18"/>
              </w:rPr>
            </w:pPr>
            <w:r w:rsidRPr="684699FD">
              <w:rPr>
                <w:sz w:val="18"/>
                <w:szCs w:val="18"/>
              </w:rPr>
              <w:t>El sistema recibe la respuesta adecuada</w:t>
            </w:r>
          </w:p>
        </w:tc>
        <w:tc>
          <w:tcPr>
            <w:tcW w:w="1100" w:type="dxa"/>
          </w:tcPr>
          <w:p w14:paraId="5A67C3F8" w14:textId="07F46213" w:rsidR="00330929" w:rsidRPr="00330929" w:rsidRDefault="1B1A7BA5" w:rsidP="1B1A7BA5">
            <w:pPr>
              <w:jc w:val="left"/>
              <w:rPr>
                <w:sz w:val="18"/>
                <w:szCs w:val="18"/>
              </w:rPr>
            </w:pPr>
            <w:r w:rsidRPr="1B1A7BA5">
              <w:rPr>
                <w:sz w:val="18"/>
                <w:szCs w:val="18"/>
              </w:rPr>
              <w:t>La información es recibida en menos de 15 seg. A cualquier hora del día.</w:t>
            </w:r>
          </w:p>
        </w:tc>
        <w:tc>
          <w:tcPr>
            <w:tcW w:w="991" w:type="dxa"/>
          </w:tcPr>
          <w:p w14:paraId="5A67C3F9"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AT001</w:t>
            </w:r>
          </w:p>
        </w:tc>
      </w:tr>
      <w:tr w:rsidR="00330929" w:rsidRPr="00D3692F" w14:paraId="5A67C403" w14:textId="77777777" w:rsidTr="005E7DA3">
        <w:trPr>
          <w:cantSplit/>
        </w:trPr>
        <w:tc>
          <w:tcPr>
            <w:tcW w:w="827" w:type="dxa"/>
            <w:gridSpan w:val="2"/>
          </w:tcPr>
          <w:p w14:paraId="5A67C3FB" w14:textId="77777777" w:rsidR="00330929" w:rsidRPr="00330929" w:rsidRDefault="1B1A7BA5" w:rsidP="1B1A7BA5">
            <w:pPr>
              <w:jc w:val="left"/>
              <w:rPr>
                <w:sz w:val="18"/>
                <w:szCs w:val="18"/>
              </w:rPr>
            </w:pPr>
            <w:r w:rsidRPr="1B1A7BA5">
              <w:rPr>
                <w:sz w:val="18"/>
                <w:szCs w:val="18"/>
              </w:rPr>
              <w:t>2</w:t>
            </w:r>
          </w:p>
        </w:tc>
        <w:tc>
          <w:tcPr>
            <w:tcW w:w="1113" w:type="dxa"/>
          </w:tcPr>
          <w:p w14:paraId="5A67C3FC"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3FD" w14:textId="77777777" w:rsidR="00330929" w:rsidRPr="00330929" w:rsidRDefault="1B1A7BA5" w:rsidP="1B1A7BA5">
            <w:pPr>
              <w:jc w:val="left"/>
              <w:rPr>
                <w:sz w:val="18"/>
                <w:szCs w:val="18"/>
              </w:rPr>
            </w:pPr>
            <w:r w:rsidRPr="1B1A7BA5">
              <w:rPr>
                <w:sz w:val="18"/>
                <w:szCs w:val="18"/>
              </w:rPr>
              <w:t>Se introduce un nuevo Parser</w:t>
            </w:r>
          </w:p>
        </w:tc>
        <w:tc>
          <w:tcPr>
            <w:tcW w:w="920" w:type="dxa"/>
          </w:tcPr>
          <w:p w14:paraId="5A67C3FE" w14:textId="77777777" w:rsidR="00330929" w:rsidRPr="00330929" w:rsidRDefault="684699FD" w:rsidP="684699FD">
            <w:pPr>
              <w:jc w:val="left"/>
              <w:rPr>
                <w:sz w:val="18"/>
                <w:szCs w:val="18"/>
              </w:rPr>
            </w:pPr>
            <w:r w:rsidRPr="684699FD">
              <w:rPr>
                <w:sz w:val="18"/>
                <w:szCs w:val="18"/>
              </w:rPr>
              <w:t>Desarrollo</w:t>
            </w:r>
          </w:p>
        </w:tc>
        <w:tc>
          <w:tcPr>
            <w:tcW w:w="1050" w:type="dxa"/>
          </w:tcPr>
          <w:p w14:paraId="5A67C3FF" w14:textId="77777777" w:rsidR="00330929" w:rsidRPr="00330929" w:rsidRDefault="1B1A7BA5" w:rsidP="1B1A7BA5">
            <w:pPr>
              <w:jc w:val="left"/>
              <w:rPr>
                <w:sz w:val="18"/>
                <w:szCs w:val="18"/>
              </w:rPr>
            </w:pPr>
            <w:r w:rsidRPr="1B1A7BA5">
              <w:rPr>
                <w:sz w:val="18"/>
                <w:szCs w:val="18"/>
              </w:rPr>
              <w:t>Parser</w:t>
            </w:r>
          </w:p>
        </w:tc>
        <w:tc>
          <w:tcPr>
            <w:tcW w:w="1451" w:type="dxa"/>
          </w:tcPr>
          <w:p w14:paraId="5A67C400" w14:textId="77777777" w:rsidR="00330929" w:rsidRPr="00330929" w:rsidRDefault="684699FD" w:rsidP="684699FD">
            <w:pPr>
              <w:jc w:val="left"/>
              <w:rPr>
                <w:sz w:val="18"/>
                <w:szCs w:val="18"/>
              </w:rPr>
            </w:pPr>
            <w:r w:rsidRPr="684699FD">
              <w:rPr>
                <w:sz w:val="18"/>
                <w:szCs w:val="18"/>
              </w:rPr>
              <w:t>La modificación es introducida adecuadamente</w:t>
            </w:r>
          </w:p>
        </w:tc>
        <w:tc>
          <w:tcPr>
            <w:tcW w:w="1100" w:type="dxa"/>
          </w:tcPr>
          <w:p w14:paraId="5A67C401" w14:textId="77777777" w:rsidR="00330929" w:rsidRPr="00330929" w:rsidRDefault="684699FD" w:rsidP="684699FD">
            <w:pPr>
              <w:jc w:val="left"/>
              <w:rPr>
                <w:sz w:val="18"/>
                <w:szCs w:val="18"/>
              </w:rPr>
            </w:pPr>
            <w:r w:rsidRPr="684699FD">
              <w:rPr>
                <w:sz w:val="18"/>
                <w:szCs w:val="18"/>
              </w:rPr>
              <w:t>El sistema es compilado y pasa todas las pruebas</w:t>
            </w:r>
          </w:p>
        </w:tc>
        <w:tc>
          <w:tcPr>
            <w:tcW w:w="991" w:type="dxa"/>
          </w:tcPr>
          <w:p w14:paraId="5A67C402"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AT002</w:t>
            </w:r>
          </w:p>
        </w:tc>
      </w:tr>
      <w:tr w:rsidR="00330929" w:rsidRPr="00D3692F" w14:paraId="5A67C40C" w14:textId="77777777" w:rsidTr="005E7DA3">
        <w:trPr>
          <w:cantSplit/>
        </w:trPr>
        <w:tc>
          <w:tcPr>
            <w:tcW w:w="827" w:type="dxa"/>
            <w:gridSpan w:val="2"/>
          </w:tcPr>
          <w:p w14:paraId="5A67C404" w14:textId="77777777" w:rsidR="00330929" w:rsidRPr="00330929" w:rsidRDefault="1B1A7BA5" w:rsidP="1B1A7BA5">
            <w:pPr>
              <w:jc w:val="left"/>
              <w:rPr>
                <w:sz w:val="18"/>
                <w:szCs w:val="18"/>
              </w:rPr>
            </w:pPr>
            <w:r w:rsidRPr="1B1A7BA5">
              <w:rPr>
                <w:sz w:val="18"/>
                <w:szCs w:val="18"/>
              </w:rPr>
              <w:t>3</w:t>
            </w:r>
          </w:p>
        </w:tc>
        <w:tc>
          <w:tcPr>
            <w:tcW w:w="1113" w:type="dxa"/>
          </w:tcPr>
          <w:p w14:paraId="5A67C405"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06" w14:textId="0581DCDC" w:rsidR="00330929" w:rsidRPr="00330929" w:rsidRDefault="684699FD" w:rsidP="684699FD">
            <w:pPr>
              <w:jc w:val="left"/>
              <w:rPr>
                <w:sz w:val="18"/>
                <w:szCs w:val="18"/>
              </w:rPr>
            </w:pPr>
            <w:r w:rsidRPr="684699FD">
              <w:rPr>
                <w:sz w:val="18"/>
                <w:szCs w:val="18"/>
              </w:rPr>
              <w:t>Se implementan nuevos registros para la generación de informes de error</w:t>
            </w:r>
          </w:p>
        </w:tc>
        <w:tc>
          <w:tcPr>
            <w:tcW w:w="920" w:type="dxa"/>
          </w:tcPr>
          <w:p w14:paraId="5A67C407" w14:textId="77777777" w:rsidR="00330929" w:rsidRPr="00330929" w:rsidRDefault="684699FD" w:rsidP="684699FD">
            <w:pPr>
              <w:jc w:val="left"/>
              <w:rPr>
                <w:sz w:val="18"/>
                <w:szCs w:val="18"/>
              </w:rPr>
            </w:pPr>
            <w:r w:rsidRPr="684699FD">
              <w:rPr>
                <w:sz w:val="18"/>
                <w:szCs w:val="18"/>
              </w:rPr>
              <w:t>Desarrollo</w:t>
            </w:r>
          </w:p>
        </w:tc>
        <w:tc>
          <w:tcPr>
            <w:tcW w:w="1050" w:type="dxa"/>
          </w:tcPr>
          <w:p w14:paraId="5A67C408" w14:textId="77777777" w:rsidR="00330929" w:rsidRPr="00330929" w:rsidRDefault="1B1A7BA5" w:rsidP="1B1A7BA5">
            <w:pPr>
              <w:jc w:val="left"/>
              <w:rPr>
                <w:sz w:val="18"/>
                <w:szCs w:val="18"/>
              </w:rPr>
            </w:pPr>
            <w:r w:rsidRPr="1B1A7BA5">
              <w:rPr>
                <w:sz w:val="18"/>
                <w:szCs w:val="18"/>
              </w:rPr>
              <w:t>ReportWriter, DBUpdate y Parser</w:t>
            </w:r>
          </w:p>
        </w:tc>
        <w:tc>
          <w:tcPr>
            <w:tcW w:w="1451" w:type="dxa"/>
          </w:tcPr>
          <w:p w14:paraId="5A67C409" w14:textId="77777777" w:rsidR="00330929" w:rsidRPr="00330929" w:rsidRDefault="684699FD" w:rsidP="684699FD">
            <w:pPr>
              <w:jc w:val="left"/>
              <w:rPr>
                <w:sz w:val="18"/>
                <w:szCs w:val="18"/>
              </w:rPr>
            </w:pPr>
            <w:r w:rsidRPr="684699FD">
              <w:rPr>
                <w:sz w:val="18"/>
                <w:szCs w:val="18"/>
              </w:rPr>
              <w:t>La opción es implementada con cambios mínimos que solamente afectan al módulo de generación de informes</w:t>
            </w:r>
          </w:p>
        </w:tc>
        <w:tc>
          <w:tcPr>
            <w:tcW w:w="1100" w:type="dxa"/>
          </w:tcPr>
          <w:p w14:paraId="5A67C40A" w14:textId="77777777" w:rsidR="00330929" w:rsidRPr="00330929" w:rsidRDefault="684699FD" w:rsidP="684699FD">
            <w:pPr>
              <w:jc w:val="left"/>
              <w:rPr>
                <w:sz w:val="18"/>
                <w:szCs w:val="18"/>
              </w:rPr>
            </w:pPr>
            <w:r w:rsidRPr="684699FD">
              <w:rPr>
                <w:sz w:val="18"/>
                <w:szCs w:val="18"/>
              </w:rPr>
              <w:t>Menos de un día de trabajo</w:t>
            </w:r>
          </w:p>
        </w:tc>
        <w:tc>
          <w:tcPr>
            <w:tcW w:w="991" w:type="dxa"/>
          </w:tcPr>
          <w:p w14:paraId="5A67C40B"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AT003</w:t>
            </w:r>
          </w:p>
        </w:tc>
      </w:tr>
      <w:tr w:rsidR="00330929" w:rsidRPr="00D3692F" w14:paraId="5A67C415" w14:textId="77777777" w:rsidTr="005E7DA3">
        <w:trPr>
          <w:cantSplit/>
        </w:trPr>
        <w:tc>
          <w:tcPr>
            <w:tcW w:w="827" w:type="dxa"/>
            <w:gridSpan w:val="2"/>
          </w:tcPr>
          <w:p w14:paraId="5A67C40D" w14:textId="77777777" w:rsidR="00330929" w:rsidRPr="00330929" w:rsidRDefault="1B1A7BA5" w:rsidP="1B1A7BA5">
            <w:pPr>
              <w:jc w:val="left"/>
              <w:rPr>
                <w:sz w:val="18"/>
                <w:szCs w:val="18"/>
              </w:rPr>
            </w:pPr>
            <w:r w:rsidRPr="1B1A7BA5">
              <w:rPr>
                <w:sz w:val="18"/>
                <w:szCs w:val="18"/>
              </w:rPr>
              <w:t>4</w:t>
            </w:r>
          </w:p>
        </w:tc>
        <w:tc>
          <w:tcPr>
            <w:tcW w:w="1113" w:type="dxa"/>
          </w:tcPr>
          <w:p w14:paraId="5A67C40E"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0F" w14:textId="3B8EB7B2" w:rsidR="00330929" w:rsidRPr="00330929" w:rsidRDefault="684699FD" w:rsidP="684699FD">
            <w:pPr>
              <w:jc w:val="left"/>
              <w:rPr>
                <w:sz w:val="18"/>
                <w:szCs w:val="18"/>
              </w:rPr>
            </w:pPr>
            <w:r w:rsidRPr="684699FD">
              <w:rPr>
                <w:sz w:val="18"/>
                <w:szCs w:val="18"/>
              </w:rPr>
              <w:t>Se añade un nuevo formato de salida</w:t>
            </w:r>
          </w:p>
        </w:tc>
        <w:tc>
          <w:tcPr>
            <w:tcW w:w="920" w:type="dxa"/>
          </w:tcPr>
          <w:p w14:paraId="5A67C410" w14:textId="77777777" w:rsidR="00330929" w:rsidRPr="00330929" w:rsidRDefault="684699FD" w:rsidP="684699FD">
            <w:pPr>
              <w:jc w:val="left"/>
              <w:rPr>
                <w:sz w:val="18"/>
                <w:szCs w:val="18"/>
              </w:rPr>
            </w:pPr>
            <w:r w:rsidRPr="684699FD">
              <w:rPr>
                <w:sz w:val="18"/>
                <w:szCs w:val="18"/>
              </w:rPr>
              <w:t>Desarrollo</w:t>
            </w:r>
          </w:p>
        </w:tc>
        <w:tc>
          <w:tcPr>
            <w:tcW w:w="1050" w:type="dxa"/>
          </w:tcPr>
          <w:p w14:paraId="5A67C411" w14:textId="7C2CC747" w:rsidR="00330929" w:rsidRPr="00330929" w:rsidRDefault="1B1A7BA5" w:rsidP="1B1A7BA5">
            <w:pPr>
              <w:jc w:val="left"/>
              <w:rPr>
                <w:sz w:val="18"/>
                <w:szCs w:val="18"/>
              </w:rPr>
            </w:pPr>
            <w:r w:rsidRPr="1B1A7BA5">
              <w:rPr>
                <w:sz w:val="18"/>
                <w:szCs w:val="18"/>
              </w:rPr>
              <w:t>Agents y DBManagement</w:t>
            </w:r>
          </w:p>
        </w:tc>
        <w:tc>
          <w:tcPr>
            <w:tcW w:w="1451" w:type="dxa"/>
          </w:tcPr>
          <w:p w14:paraId="5A67C412" w14:textId="6FA3FB56" w:rsidR="00330929" w:rsidRPr="00330929" w:rsidRDefault="684699FD" w:rsidP="684699FD">
            <w:pPr>
              <w:jc w:val="left"/>
              <w:rPr>
                <w:sz w:val="18"/>
                <w:szCs w:val="18"/>
              </w:rPr>
            </w:pPr>
            <w:r w:rsidRPr="684699FD">
              <w:rPr>
                <w:sz w:val="18"/>
                <w:szCs w:val="18"/>
              </w:rPr>
              <w:t>Se incluye el nuevo formato con cambios mínimos en el código</w:t>
            </w:r>
          </w:p>
        </w:tc>
        <w:tc>
          <w:tcPr>
            <w:tcW w:w="1100" w:type="dxa"/>
          </w:tcPr>
          <w:p w14:paraId="5A67C413" w14:textId="77777777" w:rsidR="00330929" w:rsidRPr="00330929" w:rsidRDefault="684699FD" w:rsidP="684699FD">
            <w:pPr>
              <w:jc w:val="left"/>
              <w:rPr>
                <w:sz w:val="18"/>
                <w:szCs w:val="18"/>
              </w:rPr>
            </w:pPr>
            <w:r w:rsidRPr="684699FD">
              <w:rPr>
                <w:sz w:val="18"/>
                <w:szCs w:val="18"/>
              </w:rPr>
              <w:t>Menos de un día de trabajo</w:t>
            </w:r>
          </w:p>
        </w:tc>
        <w:tc>
          <w:tcPr>
            <w:tcW w:w="991" w:type="dxa"/>
          </w:tcPr>
          <w:p w14:paraId="5A67C414"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AT004</w:t>
            </w:r>
          </w:p>
        </w:tc>
      </w:tr>
      <w:tr w:rsidR="00330929" w:rsidRPr="00D3692F" w14:paraId="5A67C41E" w14:textId="77777777" w:rsidTr="005E7DA3">
        <w:trPr>
          <w:cantSplit/>
        </w:trPr>
        <w:tc>
          <w:tcPr>
            <w:tcW w:w="827" w:type="dxa"/>
            <w:gridSpan w:val="2"/>
          </w:tcPr>
          <w:p w14:paraId="5A67C416" w14:textId="77777777" w:rsidR="00330929" w:rsidRPr="00330929" w:rsidRDefault="1B1A7BA5" w:rsidP="1B1A7BA5">
            <w:pPr>
              <w:jc w:val="left"/>
              <w:rPr>
                <w:sz w:val="18"/>
                <w:szCs w:val="18"/>
              </w:rPr>
            </w:pPr>
            <w:r w:rsidRPr="1B1A7BA5">
              <w:rPr>
                <w:sz w:val="18"/>
                <w:szCs w:val="18"/>
              </w:rPr>
              <w:t>5</w:t>
            </w:r>
          </w:p>
        </w:tc>
        <w:tc>
          <w:tcPr>
            <w:tcW w:w="1113" w:type="dxa"/>
          </w:tcPr>
          <w:p w14:paraId="5A67C417"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18" w14:textId="174EBFC3" w:rsidR="00330929" w:rsidRPr="00330929" w:rsidRDefault="684699FD" w:rsidP="684699FD">
            <w:pPr>
              <w:jc w:val="left"/>
              <w:rPr>
                <w:sz w:val="18"/>
                <w:szCs w:val="18"/>
              </w:rPr>
            </w:pPr>
            <w:r w:rsidRPr="684699FD">
              <w:rPr>
                <w:sz w:val="18"/>
                <w:szCs w:val="18"/>
              </w:rPr>
              <w:t>Se introduce la opción de cambio de información de los participantes</w:t>
            </w:r>
          </w:p>
        </w:tc>
        <w:tc>
          <w:tcPr>
            <w:tcW w:w="920" w:type="dxa"/>
          </w:tcPr>
          <w:p w14:paraId="5A67C419" w14:textId="77777777" w:rsidR="00330929" w:rsidRPr="00330929" w:rsidRDefault="684699FD" w:rsidP="684699FD">
            <w:pPr>
              <w:jc w:val="left"/>
              <w:rPr>
                <w:sz w:val="18"/>
                <w:szCs w:val="18"/>
              </w:rPr>
            </w:pPr>
            <w:r w:rsidRPr="684699FD">
              <w:rPr>
                <w:sz w:val="18"/>
                <w:szCs w:val="18"/>
              </w:rPr>
              <w:t>Desarrollo</w:t>
            </w:r>
          </w:p>
        </w:tc>
        <w:tc>
          <w:tcPr>
            <w:tcW w:w="1050" w:type="dxa"/>
          </w:tcPr>
          <w:p w14:paraId="5A67C41A" w14:textId="7AAA0E6B" w:rsidR="00330929" w:rsidRPr="00330929" w:rsidRDefault="1B1A7BA5" w:rsidP="1B1A7BA5">
            <w:pPr>
              <w:jc w:val="left"/>
              <w:rPr>
                <w:sz w:val="18"/>
                <w:szCs w:val="18"/>
              </w:rPr>
            </w:pPr>
            <w:r w:rsidRPr="1B1A7BA5">
              <w:rPr>
                <w:sz w:val="18"/>
                <w:szCs w:val="18"/>
              </w:rPr>
              <w:t>Agents y DBManagement</w:t>
            </w:r>
          </w:p>
        </w:tc>
        <w:tc>
          <w:tcPr>
            <w:tcW w:w="1451" w:type="dxa"/>
          </w:tcPr>
          <w:p w14:paraId="5A67C41B" w14:textId="153A4660" w:rsidR="00330929" w:rsidRPr="00330929" w:rsidRDefault="684699FD" w:rsidP="684699FD">
            <w:pPr>
              <w:jc w:val="left"/>
              <w:rPr>
                <w:sz w:val="18"/>
                <w:szCs w:val="18"/>
              </w:rPr>
            </w:pPr>
            <w:r w:rsidRPr="684699FD">
              <w:rPr>
                <w:sz w:val="18"/>
                <w:szCs w:val="18"/>
              </w:rPr>
              <w:t>La información se cambia adecuadamente o se genera el error identificando el problema</w:t>
            </w:r>
          </w:p>
        </w:tc>
        <w:tc>
          <w:tcPr>
            <w:tcW w:w="1100" w:type="dxa"/>
          </w:tcPr>
          <w:p w14:paraId="5A67C41C" w14:textId="77777777" w:rsidR="00330929" w:rsidRPr="00330929" w:rsidRDefault="684699FD" w:rsidP="684699FD">
            <w:pPr>
              <w:jc w:val="left"/>
              <w:rPr>
                <w:sz w:val="18"/>
                <w:szCs w:val="18"/>
              </w:rPr>
            </w:pPr>
            <w:r w:rsidRPr="684699FD">
              <w:rPr>
                <w:sz w:val="18"/>
                <w:szCs w:val="18"/>
              </w:rPr>
              <w:t>Menos de un día de trabajo</w:t>
            </w:r>
          </w:p>
        </w:tc>
        <w:tc>
          <w:tcPr>
            <w:tcW w:w="991" w:type="dxa"/>
          </w:tcPr>
          <w:p w14:paraId="5A67C41D"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AT005</w:t>
            </w:r>
          </w:p>
        </w:tc>
      </w:tr>
      <w:tr w:rsidR="00330929" w:rsidRPr="00D3692F" w14:paraId="5A67C427" w14:textId="77777777" w:rsidTr="005E7DA3">
        <w:trPr>
          <w:cantSplit/>
        </w:trPr>
        <w:tc>
          <w:tcPr>
            <w:tcW w:w="827" w:type="dxa"/>
            <w:gridSpan w:val="2"/>
          </w:tcPr>
          <w:p w14:paraId="5A67C41F" w14:textId="77777777" w:rsidR="00330929" w:rsidRPr="00330929" w:rsidRDefault="1B1A7BA5" w:rsidP="1B1A7BA5">
            <w:pPr>
              <w:jc w:val="left"/>
              <w:rPr>
                <w:sz w:val="18"/>
                <w:szCs w:val="18"/>
              </w:rPr>
            </w:pPr>
            <w:r w:rsidRPr="1B1A7BA5">
              <w:rPr>
                <w:sz w:val="18"/>
                <w:szCs w:val="18"/>
              </w:rPr>
              <w:t>6</w:t>
            </w:r>
          </w:p>
        </w:tc>
        <w:tc>
          <w:tcPr>
            <w:tcW w:w="1113" w:type="dxa"/>
          </w:tcPr>
          <w:p w14:paraId="5A67C420"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21" w14:textId="1F3C6CE4" w:rsidR="00330929" w:rsidRPr="00330929" w:rsidRDefault="1B1A7BA5" w:rsidP="1B1A7BA5">
            <w:pPr>
              <w:jc w:val="left"/>
              <w:rPr>
                <w:sz w:val="18"/>
                <w:szCs w:val="18"/>
              </w:rPr>
            </w:pPr>
            <w:r w:rsidRPr="1B1A7BA5">
              <w:rPr>
                <w:sz w:val="18"/>
                <w:szCs w:val="18"/>
              </w:rPr>
              <w:t>Se añade un nuevo formato a los web-services</w:t>
            </w:r>
          </w:p>
        </w:tc>
        <w:tc>
          <w:tcPr>
            <w:tcW w:w="920" w:type="dxa"/>
          </w:tcPr>
          <w:p w14:paraId="5A67C422" w14:textId="77777777" w:rsidR="00330929" w:rsidRPr="00330929" w:rsidRDefault="684699FD" w:rsidP="684699FD">
            <w:pPr>
              <w:jc w:val="left"/>
              <w:rPr>
                <w:sz w:val="18"/>
                <w:szCs w:val="18"/>
              </w:rPr>
            </w:pPr>
            <w:r w:rsidRPr="684699FD">
              <w:rPr>
                <w:sz w:val="18"/>
                <w:szCs w:val="18"/>
              </w:rPr>
              <w:t>Desarrollo</w:t>
            </w:r>
          </w:p>
        </w:tc>
        <w:tc>
          <w:tcPr>
            <w:tcW w:w="1050" w:type="dxa"/>
          </w:tcPr>
          <w:p w14:paraId="5A67C423" w14:textId="0EDEAF7B" w:rsidR="00330929" w:rsidRPr="00330929" w:rsidRDefault="1B1A7BA5" w:rsidP="1B1A7BA5">
            <w:pPr>
              <w:jc w:val="left"/>
              <w:rPr>
                <w:sz w:val="18"/>
                <w:szCs w:val="18"/>
              </w:rPr>
            </w:pPr>
            <w:r w:rsidRPr="1B1A7BA5">
              <w:rPr>
                <w:sz w:val="18"/>
                <w:szCs w:val="18"/>
              </w:rPr>
              <w:t>Agents</w:t>
            </w:r>
          </w:p>
        </w:tc>
        <w:tc>
          <w:tcPr>
            <w:tcW w:w="1451" w:type="dxa"/>
          </w:tcPr>
          <w:p w14:paraId="5A67C424" w14:textId="0D9353BB" w:rsidR="00330929" w:rsidRPr="00330929" w:rsidRDefault="684699FD" w:rsidP="684699FD">
            <w:pPr>
              <w:jc w:val="left"/>
              <w:rPr>
                <w:sz w:val="18"/>
                <w:szCs w:val="18"/>
              </w:rPr>
            </w:pPr>
            <w:r w:rsidRPr="684699FD">
              <w:rPr>
                <w:sz w:val="18"/>
                <w:szCs w:val="18"/>
              </w:rPr>
              <w:t xml:space="preserve">Se implementa el nuevo formato </w:t>
            </w:r>
          </w:p>
        </w:tc>
        <w:tc>
          <w:tcPr>
            <w:tcW w:w="1100" w:type="dxa"/>
          </w:tcPr>
          <w:p w14:paraId="5A67C425" w14:textId="1AADF948" w:rsidR="00330929" w:rsidRPr="00330929" w:rsidRDefault="684699FD" w:rsidP="684699FD">
            <w:pPr>
              <w:jc w:val="left"/>
              <w:rPr>
                <w:sz w:val="18"/>
                <w:szCs w:val="18"/>
              </w:rPr>
            </w:pPr>
            <w:r w:rsidRPr="684699FD">
              <w:rPr>
                <w:sz w:val="18"/>
                <w:szCs w:val="18"/>
              </w:rPr>
              <w:t>Menos de dos días de trabajo</w:t>
            </w:r>
          </w:p>
        </w:tc>
        <w:tc>
          <w:tcPr>
            <w:tcW w:w="991" w:type="dxa"/>
          </w:tcPr>
          <w:p w14:paraId="5A67C426"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AT006</w:t>
            </w:r>
          </w:p>
        </w:tc>
      </w:tr>
      <w:tr w:rsidR="00330929" w:rsidRPr="00D3692F" w14:paraId="5A67C430" w14:textId="77777777" w:rsidTr="005E7DA3">
        <w:trPr>
          <w:cantSplit/>
        </w:trPr>
        <w:tc>
          <w:tcPr>
            <w:tcW w:w="827" w:type="dxa"/>
            <w:gridSpan w:val="2"/>
          </w:tcPr>
          <w:p w14:paraId="5A67C428" w14:textId="77777777" w:rsidR="00330929" w:rsidRPr="00330929" w:rsidRDefault="1B1A7BA5" w:rsidP="1B1A7BA5">
            <w:pPr>
              <w:jc w:val="left"/>
              <w:rPr>
                <w:sz w:val="18"/>
                <w:szCs w:val="18"/>
              </w:rPr>
            </w:pPr>
            <w:r w:rsidRPr="1B1A7BA5">
              <w:rPr>
                <w:sz w:val="18"/>
                <w:szCs w:val="18"/>
              </w:rPr>
              <w:lastRenderedPageBreak/>
              <w:t>7</w:t>
            </w:r>
          </w:p>
        </w:tc>
        <w:tc>
          <w:tcPr>
            <w:tcW w:w="1113" w:type="dxa"/>
          </w:tcPr>
          <w:p w14:paraId="5A67C429" w14:textId="77777777" w:rsidR="00330929" w:rsidRPr="00330929" w:rsidRDefault="684699FD" w:rsidP="684699FD">
            <w:pPr>
              <w:jc w:val="left"/>
              <w:rPr>
                <w:sz w:val="18"/>
                <w:szCs w:val="18"/>
              </w:rPr>
            </w:pPr>
            <w:r w:rsidRPr="684699FD">
              <w:rPr>
                <w:sz w:val="18"/>
                <w:szCs w:val="18"/>
              </w:rPr>
              <w:t>Administrador del Sistema</w:t>
            </w:r>
          </w:p>
        </w:tc>
        <w:tc>
          <w:tcPr>
            <w:tcW w:w="1052" w:type="dxa"/>
          </w:tcPr>
          <w:p w14:paraId="5A67C42A" w14:textId="2AA760C6" w:rsidR="00330929" w:rsidRPr="00330929" w:rsidRDefault="1B1A7BA5" w:rsidP="1B1A7BA5">
            <w:pPr>
              <w:jc w:val="left"/>
              <w:rPr>
                <w:sz w:val="18"/>
                <w:szCs w:val="18"/>
              </w:rPr>
            </w:pPr>
            <w:r w:rsidRPr="1B1A7BA5">
              <w:rPr>
                <w:sz w:val="18"/>
                <w:szCs w:val="18"/>
              </w:rPr>
              <w:t>Cargar una hoja excel en el sistema (DB)</w:t>
            </w:r>
          </w:p>
        </w:tc>
        <w:tc>
          <w:tcPr>
            <w:tcW w:w="920" w:type="dxa"/>
          </w:tcPr>
          <w:p w14:paraId="5A67C42B"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2C" w14:textId="77777777" w:rsidR="00330929" w:rsidRPr="00330929" w:rsidRDefault="1B1A7BA5" w:rsidP="1B1A7BA5">
            <w:pPr>
              <w:jc w:val="left"/>
              <w:rPr>
                <w:sz w:val="18"/>
                <w:szCs w:val="18"/>
              </w:rPr>
            </w:pPr>
            <w:r w:rsidRPr="1B1A7BA5">
              <w:rPr>
                <w:sz w:val="18"/>
                <w:szCs w:val="18"/>
              </w:rPr>
              <w:t xml:space="preserve">Parser, DBUpdate and ReportWriter </w:t>
            </w:r>
          </w:p>
        </w:tc>
        <w:tc>
          <w:tcPr>
            <w:tcW w:w="1451" w:type="dxa"/>
          </w:tcPr>
          <w:p w14:paraId="5A67C42D" w14:textId="177DB0F3" w:rsidR="00330929" w:rsidRPr="00330929" w:rsidRDefault="684699FD" w:rsidP="684699FD">
            <w:pPr>
              <w:jc w:val="left"/>
              <w:rPr>
                <w:sz w:val="18"/>
                <w:szCs w:val="18"/>
              </w:rPr>
            </w:pPr>
            <w:r w:rsidRPr="684699FD">
              <w:rPr>
                <w:sz w:val="18"/>
                <w:szCs w:val="18"/>
              </w:rPr>
              <w:t xml:space="preserve">Se carga una Excel sin errores en un tiempo razonable </w:t>
            </w:r>
          </w:p>
        </w:tc>
        <w:tc>
          <w:tcPr>
            <w:tcW w:w="1100" w:type="dxa"/>
          </w:tcPr>
          <w:p w14:paraId="5A67C42E" w14:textId="4CAF4E33" w:rsidR="00330929" w:rsidRPr="00330929" w:rsidRDefault="684699FD" w:rsidP="684699FD">
            <w:pPr>
              <w:jc w:val="left"/>
              <w:rPr>
                <w:sz w:val="18"/>
                <w:szCs w:val="18"/>
              </w:rPr>
            </w:pPr>
            <w:r w:rsidRPr="684699FD">
              <w:rPr>
                <w:sz w:val="18"/>
                <w:szCs w:val="18"/>
              </w:rPr>
              <w:t>&lt; 1 segundo por cada 10 ciudadanos</w:t>
            </w:r>
          </w:p>
        </w:tc>
        <w:tc>
          <w:tcPr>
            <w:tcW w:w="991" w:type="dxa"/>
          </w:tcPr>
          <w:p w14:paraId="5A67C42F"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AT007</w:t>
            </w:r>
          </w:p>
        </w:tc>
      </w:tr>
      <w:tr w:rsidR="00330929" w:rsidRPr="00D3692F" w14:paraId="5A67C43A" w14:textId="77777777" w:rsidTr="005E7DA3">
        <w:trPr>
          <w:cantSplit/>
        </w:trPr>
        <w:tc>
          <w:tcPr>
            <w:tcW w:w="827" w:type="dxa"/>
            <w:gridSpan w:val="2"/>
          </w:tcPr>
          <w:p w14:paraId="5A67C431" w14:textId="77777777" w:rsidR="00330929" w:rsidRPr="00330929" w:rsidRDefault="1B1A7BA5" w:rsidP="1B1A7BA5">
            <w:pPr>
              <w:jc w:val="left"/>
              <w:rPr>
                <w:sz w:val="18"/>
                <w:szCs w:val="18"/>
              </w:rPr>
            </w:pPr>
            <w:r w:rsidRPr="1B1A7BA5">
              <w:rPr>
                <w:sz w:val="18"/>
                <w:szCs w:val="18"/>
              </w:rPr>
              <w:t>8</w:t>
            </w:r>
          </w:p>
        </w:tc>
        <w:tc>
          <w:tcPr>
            <w:tcW w:w="1113" w:type="dxa"/>
          </w:tcPr>
          <w:p w14:paraId="5A67C432"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33" w14:textId="1D69A8F7" w:rsidR="00330929" w:rsidRPr="00330929" w:rsidRDefault="684699FD" w:rsidP="684699FD">
            <w:pPr>
              <w:jc w:val="left"/>
              <w:rPr>
                <w:sz w:val="18"/>
                <w:szCs w:val="18"/>
              </w:rPr>
            </w:pPr>
            <w:r w:rsidRPr="684699FD">
              <w:rPr>
                <w:sz w:val="18"/>
                <w:szCs w:val="18"/>
              </w:rPr>
              <w:t>Cargar un sistema en el sistema (DB)</w:t>
            </w:r>
          </w:p>
        </w:tc>
        <w:tc>
          <w:tcPr>
            <w:tcW w:w="920" w:type="dxa"/>
          </w:tcPr>
          <w:p w14:paraId="5A67C434" w14:textId="77777777" w:rsidR="00330929" w:rsidRPr="00330929" w:rsidRDefault="684699FD" w:rsidP="684699FD">
            <w:pPr>
              <w:jc w:val="left"/>
              <w:rPr>
                <w:sz w:val="18"/>
                <w:szCs w:val="18"/>
              </w:rPr>
            </w:pPr>
            <w:r w:rsidRPr="684699FD">
              <w:rPr>
                <w:sz w:val="18"/>
                <w:szCs w:val="18"/>
              </w:rPr>
              <w:t>Desarrollo/</w:t>
            </w:r>
          </w:p>
          <w:p w14:paraId="5A67C435"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36" w14:textId="77777777" w:rsidR="00330929" w:rsidRPr="005159DE" w:rsidRDefault="1B1A7BA5" w:rsidP="1B1A7BA5">
            <w:pPr>
              <w:jc w:val="left"/>
              <w:rPr>
                <w:sz w:val="18"/>
                <w:szCs w:val="18"/>
                <w:lang w:val="en-GB"/>
              </w:rPr>
            </w:pPr>
            <w:r w:rsidRPr="1B1A7BA5">
              <w:rPr>
                <w:sz w:val="18"/>
                <w:szCs w:val="18"/>
                <w:lang w:val="en-GB"/>
              </w:rPr>
              <w:t>Parser, DBUpdate and ReportWriter (Optional)</w:t>
            </w:r>
          </w:p>
        </w:tc>
        <w:tc>
          <w:tcPr>
            <w:tcW w:w="1451" w:type="dxa"/>
          </w:tcPr>
          <w:p w14:paraId="5A67C437" w14:textId="7221A03A" w:rsidR="00330929" w:rsidRPr="00330929" w:rsidRDefault="684699FD" w:rsidP="684699FD">
            <w:pPr>
              <w:jc w:val="left"/>
              <w:rPr>
                <w:sz w:val="18"/>
                <w:szCs w:val="18"/>
              </w:rPr>
            </w:pPr>
            <w:r w:rsidRPr="684699FD">
              <w:rPr>
                <w:sz w:val="18"/>
                <w:szCs w:val="18"/>
              </w:rPr>
              <w:t>La carga debe hacerse de manera segura</w:t>
            </w:r>
          </w:p>
        </w:tc>
        <w:tc>
          <w:tcPr>
            <w:tcW w:w="1100" w:type="dxa"/>
          </w:tcPr>
          <w:p w14:paraId="5A67C438" w14:textId="77777777" w:rsidR="00330929" w:rsidRPr="00330929" w:rsidRDefault="684699FD" w:rsidP="684699FD">
            <w:pPr>
              <w:jc w:val="left"/>
              <w:rPr>
                <w:sz w:val="18"/>
                <w:szCs w:val="18"/>
              </w:rPr>
            </w:pPr>
            <w:r w:rsidRPr="684699FD">
              <w:rPr>
                <w:sz w:val="18"/>
                <w:szCs w:val="18"/>
              </w:rPr>
              <w:t xml:space="preserve">No es posible acceder a los datos personales de los usuarios salvo el administrador del sistema, que tampoco puede acceder a las contraseñas. </w:t>
            </w:r>
          </w:p>
        </w:tc>
        <w:tc>
          <w:tcPr>
            <w:tcW w:w="991" w:type="dxa"/>
          </w:tcPr>
          <w:p w14:paraId="5A67C439"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AT008</w:t>
            </w:r>
          </w:p>
        </w:tc>
      </w:tr>
      <w:tr w:rsidR="00330929" w:rsidRPr="00D3692F" w14:paraId="5A67C443" w14:textId="77777777" w:rsidTr="005E7DA3">
        <w:trPr>
          <w:cantSplit/>
        </w:trPr>
        <w:tc>
          <w:tcPr>
            <w:tcW w:w="827" w:type="dxa"/>
            <w:gridSpan w:val="2"/>
          </w:tcPr>
          <w:p w14:paraId="5A67C43B" w14:textId="77777777" w:rsidR="00330929" w:rsidRPr="00330929" w:rsidRDefault="1B1A7BA5" w:rsidP="1B1A7BA5">
            <w:pPr>
              <w:jc w:val="left"/>
              <w:rPr>
                <w:sz w:val="18"/>
                <w:szCs w:val="18"/>
              </w:rPr>
            </w:pPr>
            <w:r w:rsidRPr="1B1A7BA5">
              <w:rPr>
                <w:sz w:val="18"/>
                <w:szCs w:val="18"/>
              </w:rPr>
              <w:t>9</w:t>
            </w:r>
          </w:p>
        </w:tc>
        <w:tc>
          <w:tcPr>
            <w:tcW w:w="1113" w:type="dxa"/>
          </w:tcPr>
          <w:p w14:paraId="5A67C43C" w14:textId="0DAE435D" w:rsidR="00330929" w:rsidRPr="00330929" w:rsidRDefault="684699FD" w:rsidP="684699FD">
            <w:pPr>
              <w:jc w:val="left"/>
              <w:rPr>
                <w:sz w:val="18"/>
                <w:szCs w:val="18"/>
              </w:rPr>
            </w:pPr>
            <w:r w:rsidRPr="684699FD">
              <w:rPr>
                <w:sz w:val="18"/>
                <w:szCs w:val="18"/>
              </w:rPr>
              <w:t>Participantes</w:t>
            </w:r>
          </w:p>
        </w:tc>
        <w:tc>
          <w:tcPr>
            <w:tcW w:w="1052" w:type="dxa"/>
          </w:tcPr>
          <w:p w14:paraId="5A67C43D" w14:textId="77777777" w:rsidR="00330929" w:rsidRPr="00330929" w:rsidRDefault="684699FD" w:rsidP="684699FD">
            <w:pPr>
              <w:jc w:val="left"/>
              <w:rPr>
                <w:sz w:val="18"/>
                <w:szCs w:val="18"/>
              </w:rPr>
            </w:pPr>
            <w:r w:rsidRPr="684699FD">
              <w:rPr>
                <w:sz w:val="18"/>
                <w:szCs w:val="18"/>
              </w:rPr>
              <w:t>Accede a la aplicación</w:t>
            </w:r>
          </w:p>
        </w:tc>
        <w:tc>
          <w:tcPr>
            <w:tcW w:w="920" w:type="dxa"/>
          </w:tcPr>
          <w:p w14:paraId="5A67C43E"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3F" w14:textId="3BB4BDD5" w:rsidR="00330929" w:rsidRPr="00330929" w:rsidRDefault="1B1A7BA5" w:rsidP="1B1A7BA5">
            <w:pPr>
              <w:jc w:val="left"/>
              <w:rPr>
                <w:sz w:val="18"/>
                <w:szCs w:val="18"/>
              </w:rPr>
            </w:pPr>
            <w:r w:rsidRPr="1B1A7BA5">
              <w:rPr>
                <w:sz w:val="18"/>
                <w:szCs w:val="18"/>
              </w:rPr>
              <w:t>Agents</w:t>
            </w:r>
          </w:p>
        </w:tc>
        <w:tc>
          <w:tcPr>
            <w:tcW w:w="1451" w:type="dxa"/>
          </w:tcPr>
          <w:p w14:paraId="5A67C440" w14:textId="20EC0DA3" w:rsidR="00330929" w:rsidRPr="00330929" w:rsidRDefault="684699FD" w:rsidP="684699FD">
            <w:pPr>
              <w:jc w:val="left"/>
              <w:rPr>
                <w:sz w:val="18"/>
                <w:szCs w:val="18"/>
              </w:rPr>
            </w:pPr>
            <w:r w:rsidRPr="684699FD">
              <w:rPr>
                <w:sz w:val="18"/>
                <w:szCs w:val="18"/>
              </w:rPr>
              <w:t>Cada ciudadano puede acceder a sus datos, pero no a los datos de otros ciudadanos</w:t>
            </w:r>
          </w:p>
        </w:tc>
        <w:tc>
          <w:tcPr>
            <w:tcW w:w="1100" w:type="dxa"/>
          </w:tcPr>
          <w:p w14:paraId="5A67C441" w14:textId="77777777" w:rsidR="00330929" w:rsidRPr="00330929" w:rsidRDefault="684699FD" w:rsidP="684699FD">
            <w:pPr>
              <w:jc w:val="left"/>
              <w:rPr>
                <w:sz w:val="18"/>
                <w:szCs w:val="18"/>
              </w:rPr>
            </w:pPr>
            <w:r w:rsidRPr="684699FD">
              <w:rPr>
                <w:sz w:val="18"/>
                <w:szCs w:val="18"/>
              </w:rPr>
              <w:t xml:space="preserve">El acceso a los datos se permite solamente cuando la información de email/contraseña son correctas. </w:t>
            </w:r>
          </w:p>
        </w:tc>
        <w:tc>
          <w:tcPr>
            <w:tcW w:w="991" w:type="dxa"/>
          </w:tcPr>
          <w:p w14:paraId="5A67C442"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AT009</w:t>
            </w:r>
          </w:p>
        </w:tc>
      </w:tr>
      <w:tr w:rsidR="00330929" w:rsidRPr="00D3692F" w14:paraId="5A67C44C" w14:textId="77777777" w:rsidTr="005E7DA3">
        <w:trPr>
          <w:cantSplit/>
        </w:trPr>
        <w:tc>
          <w:tcPr>
            <w:tcW w:w="827" w:type="dxa"/>
            <w:gridSpan w:val="2"/>
          </w:tcPr>
          <w:p w14:paraId="5A67C444" w14:textId="77777777" w:rsidR="00330929" w:rsidRPr="00330929" w:rsidRDefault="1B1A7BA5" w:rsidP="1B1A7BA5">
            <w:pPr>
              <w:jc w:val="left"/>
              <w:rPr>
                <w:sz w:val="18"/>
                <w:szCs w:val="18"/>
              </w:rPr>
            </w:pPr>
            <w:r w:rsidRPr="1B1A7BA5">
              <w:rPr>
                <w:sz w:val="18"/>
                <w:szCs w:val="18"/>
              </w:rPr>
              <w:t>10</w:t>
            </w:r>
          </w:p>
        </w:tc>
        <w:tc>
          <w:tcPr>
            <w:tcW w:w="1113" w:type="dxa"/>
          </w:tcPr>
          <w:p w14:paraId="5A67C445" w14:textId="77777777" w:rsidR="00330929" w:rsidRPr="00330929" w:rsidRDefault="684699FD" w:rsidP="684699FD">
            <w:pPr>
              <w:jc w:val="left"/>
              <w:rPr>
                <w:sz w:val="18"/>
                <w:szCs w:val="18"/>
              </w:rPr>
            </w:pPr>
            <w:r w:rsidRPr="684699FD">
              <w:rPr>
                <w:sz w:val="18"/>
                <w:szCs w:val="18"/>
              </w:rPr>
              <w:t>Administrador del Sistema</w:t>
            </w:r>
          </w:p>
        </w:tc>
        <w:tc>
          <w:tcPr>
            <w:tcW w:w="1052" w:type="dxa"/>
          </w:tcPr>
          <w:p w14:paraId="5A67C446" w14:textId="77777777" w:rsidR="00330929" w:rsidRPr="00330929" w:rsidRDefault="684699FD" w:rsidP="684699FD">
            <w:pPr>
              <w:jc w:val="left"/>
              <w:rPr>
                <w:sz w:val="18"/>
                <w:szCs w:val="18"/>
              </w:rPr>
            </w:pPr>
            <w:r w:rsidRPr="684699FD">
              <w:rPr>
                <w:sz w:val="18"/>
                <w:szCs w:val="18"/>
              </w:rPr>
              <w:t>Carga un fichero Excel en la base de datos</w:t>
            </w:r>
          </w:p>
        </w:tc>
        <w:tc>
          <w:tcPr>
            <w:tcW w:w="920" w:type="dxa"/>
          </w:tcPr>
          <w:p w14:paraId="5A67C447"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48" w14:textId="77777777" w:rsidR="00330929" w:rsidRPr="00330929" w:rsidRDefault="1B1A7BA5" w:rsidP="1B1A7BA5">
            <w:pPr>
              <w:jc w:val="left"/>
              <w:rPr>
                <w:sz w:val="18"/>
                <w:szCs w:val="18"/>
              </w:rPr>
            </w:pPr>
            <w:r w:rsidRPr="1B1A7BA5">
              <w:rPr>
                <w:sz w:val="18"/>
                <w:szCs w:val="18"/>
              </w:rPr>
              <w:t xml:space="preserve">Parser, DBUpdate y ReportWriter </w:t>
            </w:r>
          </w:p>
        </w:tc>
        <w:tc>
          <w:tcPr>
            <w:tcW w:w="1451" w:type="dxa"/>
          </w:tcPr>
          <w:p w14:paraId="5A67C449" w14:textId="77777777" w:rsidR="00330929" w:rsidRPr="00330929" w:rsidRDefault="684699FD" w:rsidP="684699FD">
            <w:pPr>
              <w:jc w:val="left"/>
              <w:rPr>
                <w:sz w:val="18"/>
                <w:szCs w:val="18"/>
              </w:rPr>
            </w:pPr>
            <w:r w:rsidRPr="684699FD">
              <w:rPr>
                <w:sz w:val="18"/>
                <w:szCs w:val="18"/>
              </w:rPr>
              <w:t>El proceso de carga se realiza de una forma fiable y es posible chequear que los datos han sido cargados adecuadamente.</w:t>
            </w:r>
          </w:p>
        </w:tc>
        <w:tc>
          <w:tcPr>
            <w:tcW w:w="1100" w:type="dxa"/>
          </w:tcPr>
          <w:p w14:paraId="5A67C44A" w14:textId="3A51DCDC" w:rsidR="00330929" w:rsidRPr="00330929" w:rsidRDefault="684699FD" w:rsidP="684699FD">
            <w:pPr>
              <w:jc w:val="left"/>
              <w:rPr>
                <w:sz w:val="18"/>
                <w:szCs w:val="18"/>
              </w:rPr>
            </w:pPr>
            <w:r w:rsidRPr="684699FD">
              <w:rPr>
                <w:sz w:val="18"/>
                <w:szCs w:val="18"/>
              </w:rPr>
              <w:t xml:space="preserve">No hay errores en la base de datos ni registros duplicados. Ningún ciudadano tiene menos información que la requerida. </w:t>
            </w:r>
          </w:p>
        </w:tc>
        <w:tc>
          <w:tcPr>
            <w:tcW w:w="991" w:type="dxa"/>
          </w:tcPr>
          <w:p w14:paraId="5A67C44B"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AT010</w:t>
            </w:r>
          </w:p>
        </w:tc>
      </w:tr>
      <w:tr w:rsidR="00330929" w:rsidRPr="00D3692F" w14:paraId="5A67C455" w14:textId="77777777" w:rsidTr="005E7DA3">
        <w:trPr>
          <w:cantSplit/>
        </w:trPr>
        <w:tc>
          <w:tcPr>
            <w:tcW w:w="827" w:type="dxa"/>
            <w:gridSpan w:val="2"/>
          </w:tcPr>
          <w:p w14:paraId="5A67C44D" w14:textId="77777777" w:rsidR="00330929" w:rsidRPr="00330929" w:rsidRDefault="1B1A7BA5" w:rsidP="1B1A7BA5">
            <w:pPr>
              <w:jc w:val="left"/>
              <w:rPr>
                <w:sz w:val="18"/>
                <w:szCs w:val="18"/>
              </w:rPr>
            </w:pPr>
            <w:r w:rsidRPr="1B1A7BA5">
              <w:rPr>
                <w:sz w:val="18"/>
                <w:szCs w:val="18"/>
              </w:rPr>
              <w:lastRenderedPageBreak/>
              <w:t>11</w:t>
            </w:r>
          </w:p>
        </w:tc>
        <w:tc>
          <w:tcPr>
            <w:tcW w:w="1113" w:type="dxa"/>
          </w:tcPr>
          <w:p w14:paraId="5A67C44E" w14:textId="77777777" w:rsidR="00330929" w:rsidRPr="00330929" w:rsidRDefault="684699FD" w:rsidP="684699FD">
            <w:pPr>
              <w:jc w:val="left"/>
              <w:rPr>
                <w:sz w:val="18"/>
                <w:szCs w:val="18"/>
              </w:rPr>
            </w:pPr>
            <w:r w:rsidRPr="684699FD">
              <w:rPr>
                <w:sz w:val="18"/>
                <w:szCs w:val="18"/>
              </w:rPr>
              <w:t>Administrador del Sistema</w:t>
            </w:r>
          </w:p>
        </w:tc>
        <w:tc>
          <w:tcPr>
            <w:tcW w:w="1052" w:type="dxa"/>
          </w:tcPr>
          <w:p w14:paraId="5A67C44F" w14:textId="77777777" w:rsidR="00330929" w:rsidRPr="00330929" w:rsidRDefault="684699FD" w:rsidP="684699FD">
            <w:pPr>
              <w:jc w:val="left"/>
              <w:rPr>
                <w:sz w:val="18"/>
                <w:szCs w:val="18"/>
              </w:rPr>
            </w:pPr>
            <w:r w:rsidRPr="684699FD">
              <w:rPr>
                <w:sz w:val="18"/>
                <w:szCs w:val="18"/>
              </w:rPr>
              <w:t>Carga un fichero Excel en la base de datos</w:t>
            </w:r>
          </w:p>
        </w:tc>
        <w:tc>
          <w:tcPr>
            <w:tcW w:w="920" w:type="dxa"/>
          </w:tcPr>
          <w:p w14:paraId="5A67C450"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51" w14:textId="77777777" w:rsidR="00330929" w:rsidRPr="00330929" w:rsidRDefault="1B1A7BA5" w:rsidP="1B1A7BA5">
            <w:pPr>
              <w:jc w:val="left"/>
              <w:rPr>
                <w:sz w:val="18"/>
                <w:szCs w:val="18"/>
              </w:rPr>
            </w:pPr>
            <w:r w:rsidRPr="1B1A7BA5">
              <w:rPr>
                <w:sz w:val="18"/>
                <w:szCs w:val="18"/>
              </w:rPr>
              <w:t>Parser, DBUpdate y ReportWriter</w:t>
            </w:r>
          </w:p>
        </w:tc>
        <w:tc>
          <w:tcPr>
            <w:tcW w:w="1451" w:type="dxa"/>
          </w:tcPr>
          <w:p w14:paraId="5A67C452" w14:textId="77777777" w:rsidR="00330929" w:rsidRPr="00330929" w:rsidRDefault="684699FD" w:rsidP="684699FD">
            <w:pPr>
              <w:jc w:val="left"/>
              <w:rPr>
                <w:sz w:val="18"/>
                <w:szCs w:val="18"/>
              </w:rPr>
            </w:pPr>
            <w:r w:rsidRPr="684699FD">
              <w:rPr>
                <w:sz w:val="18"/>
                <w:szCs w:val="18"/>
              </w:rPr>
              <w:t>El proceso de carga se comporta de una forma habitual y las opciones son fáciles de comprender</w:t>
            </w:r>
          </w:p>
        </w:tc>
        <w:tc>
          <w:tcPr>
            <w:tcW w:w="1100" w:type="dxa"/>
          </w:tcPr>
          <w:p w14:paraId="5A67C453" w14:textId="77777777" w:rsidR="00330929" w:rsidRPr="00330929" w:rsidRDefault="684699FD" w:rsidP="684699FD">
            <w:pPr>
              <w:jc w:val="left"/>
              <w:rPr>
                <w:sz w:val="18"/>
                <w:szCs w:val="18"/>
              </w:rPr>
            </w:pPr>
            <w:r w:rsidRPr="684699FD">
              <w:rPr>
                <w:sz w:val="18"/>
                <w:szCs w:val="18"/>
              </w:rPr>
              <w:t>El sistema muestra ayuda si el usuario la solicita. Los mensajes de error y otra información son comprensibles por personal técnico</w:t>
            </w:r>
          </w:p>
        </w:tc>
        <w:tc>
          <w:tcPr>
            <w:tcW w:w="991" w:type="dxa"/>
          </w:tcPr>
          <w:p w14:paraId="5A67C454" w14:textId="77777777" w:rsidR="00330929" w:rsidRPr="00330929" w:rsidRDefault="684699FD" w:rsidP="684699FD">
            <w:pPr>
              <w:jc w:val="left"/>
              <w:rPr>
                <w:sz w:val="18"/>
                <w:szCs w:val="18"/>
              </w:rPr>
            </w:pPr>
            <w:r w:rsidRPr="684699FD">
              <w:rPr>
                <w:rFonts w:ascii="Calibri" w:hAnsi="Calibri"/>
                <w:b/>
                <w:bCs/>
                <w:color w:val="000000" w:themeColor="text1"/>
                <w:sz w:val="18"/>
                <w:szCs w:val="18"/>
              </w:rPr>
              <w:t>AT011</w:t>
            </w:r>
          </w:p>
        </w:tc>
      </w:tr>
      <w:tr w:rsidR="00330929" w:rsidRPr="00D3692F" w14:paraId="5A67C45E" w14:textId="77777777" w:rsidTr="005E7DA3">
        <w:trPr>
          <w:cantSplit/>
        </w:trPr>
        <w:tc>
          <w:tcPr>
            <w:tcW w:w="827" w:type="dxa"/>
            <w:gridSpan w:val="2"/>
          </w:tcPr>
          <w:p w14:paraId="5A67C456" w14:textId="77777777" w:rsidR="00330929" w:rsidRPr="00330929" w:rsidRDefault="1B1A7BA5" w:rsidP="1B1A7BA5">
            <w:pPr>
              <w:jc w:val="left"/>
              <w:rPr>
                <w:sz w:val="18"/>
                <w:szCs w:val="18"/>
              </w:rPr>
            </w:pPr>
            <w:r w:rsidRPr="1B1A7BA5">
              <w:rPr>
                <w:sz w:val="18"/>
                <w:szCs w:val="18"/>
              </w:rPr>
              <w:t>12</w:t>
            </w:r>
          </w:p>
        </w:tc>
        <w:tc>
          <w:tcPr>
            <w:tcW w:w="1113" w:type="dxa"/>
          </w:tcPr>
          <w:p w14:paraId="5A67C457" w14:textId="749036F7" w:rsidR="00330929" w:rsidRPr="00330929" w:rsidRDefault="684699FD" w:rsidP="684699FD">
            <w:pPr>
              <w:jc w:val="left"/>
              <w:rPr>
                <w:sz w:val="18"/>
                <w:szCs w:val="18"/>
              </w:rPr>
            </w:pPr>
            <w:r w:rsidRPr="684699FD">
              <w:rPr>
                <w:sz w:val="18"/>
                <w:szCs w:val="18"/>
              </w:rPr>
              <w:t>Sistema de Participación Ciudadana</w:t>
            </w:r>
          </w:p>
        </w:tc>
        <w:tc>
          <w:tcPr>
            <w:tcW w:w="1052" w:type="dxa"/>
          </w:tcPr>
          <w:p w14:paraId="5A67C458" w14:textId="77777777" w:rsidR="00330929" w:rsidRPr="00330929" w:rsidRDefault="684699FD" w:rsidP="684699FD">
            <w:pPr>
              <w:jc w:val="left"/>
              <w:rPr>
                <w:sz w:val="18"/>
                <w:szCs w:val="18"/>
              </w:rPr>
            </w:pPr>
            <w:r w:rsidRPr="684699FD">
              <w:rPr>
                <w:sz w:val="18"/>
                <w:szCs w:val="18"/>
              </w:rPr>
              <w:t>Accede al servicio Web</w:t>
            </w:r>
          </w:p>
        </w:tc>
        <w:tc>
          <w:tcPr>
            <w:tcW w:w="920" w:type="dxa"/>
          </w:tcPr>
          <w:p w14:paraId="5A67C459" w14:textId="77777777" w:rsidR="00330929" w:rsidRPr="00330929" w:rsidRDefault="684699FD" w:rsidP="684699FD">
            <w:pPr>
              <w:jc w:val="left"/>
              <w:rPr>
                <w:sz w:val="18"/>
                <w:szCs w:val="18"/>
              </w:rPr>
            </w:pPr>
            <w:r w:rsidRPr="684699FD">
              <w:rPr>
                <w:sz w:val="18"/>
                <w:szCs w:val="18"/>
              </w:rPr>
              <w:t>Tiempo de ejecución</w:t>
            </w:r>
          </w:p>
        </w:tc>
        <w:tc>
          <w:tcPr>
            <w:tcW w:w="1050" w:type="dxa"/>
          </w:tcPr>
          <w:p w14:paraId="5A67C45A" w14:textId="70CC25C0" w:rsidR="00330929" w:rsidRPr="00330929" w:rsidRDefault="1B1A7BA5" w:rsidP="1B1A7BA5">
            <w:pPr>
              <w:jc w:val="left"/>
              <w:rPr>
                <w:sz w:val="18"/>
                <w:szCs w:val="18"/>
              </w:rPr>
            </w:pPr>
            <w:r w:rsidRPr="1B1A7BA5">
              <w:rPr>
                <w:sz w:val="18"/>
                <w:szCs w:val="18"/>
              </w:rPr>
              <w:t>Agents</w:t>
            </w:r>
          </w:p>
        </w:tc>
        <w:tc>
          <w:tcPr>
            <w:tcW w:w="1451" w:type="dxa"/>
          </w:tcPr>
          <w:p w14:paraId="5A67C45B" w14:textId="477DA19D" w:rsidR="00330929" w:rsidRPr="00330929" w:rsidRDefault="684699FD" w:rsidP="684699FD">
            <w:pPr>
              <w:jc w:val="left"/>
              <w:rPr>
                <w:sz w:val="18"/>
                <w:szCs w:val="18"/>
              </w:rPr>
            </w:pPr>
            <w:r w:rsidRPr="684699FD">
              <w:rPr>
                <w:sz w:val="18"/>
                <w:szCs w:val="18"/>
              </w:rPr>
              <w:t>El sistema de Participación Ciudadana solicita información sobre un usuario pasando una combinación de email y contraseña</w:t>
            </w:r>
          </w:p>
        </w:tc>
        <w:tc>
          <w:tcPr>
            <w:tcW w:w="1100" w:type="dxa"/>
          </w:tcPr>
          <w:p w14:paraId="5A67C45C" w14:textId="77777777" w:rsidR="00330929" w:rsidRPr="00330929" w:rsidRDefault="684699FD" w:rsidP="684699FD">
            <w:pPr>
              <w:jc w:val="left"/>
              <w:rPr>
                <w:sz w:val="18"/>
                <w:szCs w:val="18"/>
              </w:rPr>
            </w:pPr>
            <w:r w:rsidRPr="684699FD">
              <w:rPr>
                <w:sz w:val="18"/>
                <w:szCs w:val="18"/>
              </w:rPr>
              <w:t>Se envía respuesta 200 OK si la combinación aparece en el sistema o error en caso contrario</w:t>
            </w:r>
          </w:p>
        </w:tc>
        <w:tc>
          <w:tcPr>
            <w:tcW w:w="991" w:type="dxa"/>
          </w:tcPr>
          <w:p w14:paraId="5A67C45D"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AT012</w:t>
            </w:r>
          </w:p>
        </w:tc>
      </w:tr>
      <w:tr w:rsidR="00330929" w:rsidRPr="00D3692F" w14:paraId="5A67C468" w14:textId="77777777" w:rsidTr="005E7DA3">
        <w:trPr>
          <w:cantSplit/>
        </w:trPr>
        <w:tc>
          <w:tcPr>
            <w:tcW w:w="827" w:type="dxa"/>
            <w:gridSpan w:val="2"/>
          </w:tcPr>
          <w:p w14:paraId="5A67C45F" w14:textId="77777777" w:rsidR="00330929" w:rsidRPr="00330929" w:rsidRDefault="1B1A7BA5" w:rsidP="1B1A7BA5">
            <w:pPr>
              <w:jc w:val="left"/>
              <w:rPr>
                <w:sz w:val="18"/>
                <w:szCs w:val="18"/>
              </w:rPr>
            </w:pPr>
            <w:r w:rsidRPr="1B1A7BA5">
              <w:rPr>
                <w:sz w:val="18"/>
                <w:szCs w:val="18"/>
              </w:rPr>
              <w:t>13</w:t>
            </w:r>
          </w:p>
        </w:tc>
        <w:tc>
          <w:tcPr>
            <w:tcW w:w="1113" w:type="dxa"/>
          </w:tcPr>
          <w:p w14:paraId="5A67C460" w14:textId="77777777" w:rsidR="00330929" w:rsidRPr="00330929" w:rsidRDefault="684699FD" w:rsidP="684699FD">
            <w:pPr>
              <w:jc w:val="left"/>
              <w:rPr>
                <w:sz w:val="18"/>
                <w:szCs w:val="18"/>
              </w:rPr>
            </w:pPr>
            <w:r w:rsidRPr="684699FD">
              <w:rPr>
                <w:sz w:val="18"/>
                <w:szCs w:val="18"/>
              </w:rPr>
              <w:t>Desarrollador</w:t>
            </w:r>
          </w:p>
        </w:tc>
        <w:tc>
          <w:tcPr>
            <w:tcW w:w="1052" w:type="dxa"/>
          </w:tcPr>
          <w:p w14:paraId="5A67C461" w14:textId="77777777" w:rsidR="00330929" w:rsidRPr="00330929" w:rsidRDefault="684699FD" w:rsidP="684699FD">
            <w:pPr>
              <w:jc w:val="left"/>
              <w:rPr>
                <w:sz w:val="18"/>
                <w:szCs w:val="18"/>
              </w:rPr>
            </w:pPr>
            <w:r w:rsidRPr="684699FD">
              <w:rPr>
                <w:sz w:val="18"/>
                <w:szCs w:val="18"/>
              </w:rPr>
              <w:t>Implementa el sistema</w:t>
            </w:r>
          </w:p>
        </w:tc>
        <w:tc>
          <w:tcPr>
            <w:tcW w:w="920" w:type="dxa"/>
          </w:tcPr>
          <w:p w14:paraId="5A67C462" w14:textId="77777777" w:rsidR="00330929" w:rsidRPr="00330929" w:rsidRDefault="684699FD" w:rsidP="684699FD">
            <w:pPr>
              <w:jc w:val="left"/>
              <w:rPr>
                <w:sz w:val="18"/>
                <w:szCs w:val="18"/>
              </w:rPr>
            </w:pPr>
            <w:r w:rsidRPr="684699FD">
              <w:rPr>
                <w:sz w:val="18"/>
                <w:szCs w:val="18"/>
              </w:rPr>
              <w:t>Desarrollo</w:t>
            </w:r>
          </w:p>
        </w:tc>
        <w:tc>
          <w:tcPr>
            <w:tcW w:w="1050" w:type="dxa"/>
          </w:tcPr>
          <w:p w14:paraId="5A67C463" w14:textId="0B8FCA7F" w:rsidR="00330929" w:rsidRPr="00330929" w:rsidRDefault="1B1A7BA5" w:rsidP="1B1A7BA5">
            <w:pPr>
              <w:jc w:val="left"/>
              <w:rPr>
                <w:sz w:val="18"/>
                <w:szCs w:val="18"/>
              </w:rPr>
            </w:pPr>
            <w:r w:rsidRPr="1B1A7BA5">
              <w:rPr>
                <w:sz w:val="18"/>
                <w:szCs w:val="18"/>
              </w:rPr>
              <w:t>Agents</w:t>
            </w:r>
          </w:p>
          <w:p w14:paraId="5A67C464" w14:textId="6F610C79" w:rsidR="00330929" w:rsidRPr="00330929" w:rsidRDefault="1B1A7BA5" w:rsidP="1B1A7BA5">
            <w:pPr>
              <w:jc w:val="left"/>
              <w:rPr>
                <w:sz w:val="18"/>
                <w:szCs w:val="18"/>
              </w:rPr>
            </w:pPr>
            <w:r w:rsidRPr="1B1A7BA5">
              <w:rPr>
                <w:sz w:val="18"/>
                <w:szCs w:val="18"/>
              </w:rPr>
              <w:t>Loader</w:t>
            </w:r>
          </w:p>
        </w:tc>
        <w:tc>
          <w:tcPr>
            <w:tcW w:w="1451" w:type="dxa"/>
          </w:tcPr>
          <w:p w14:paraId="5A67C465" w14:textId="77777777" w:rsidR="00330929" w:rsidRPr="00330929" w:rsidRDefault="684699FD" w:rsidP="684699FD">
            <w:pPr>
              <w:jc w:val="left"/>
              <w:rPr>
                <w:sz w:val="18"/>
                <w:szCs w:val="18"/>
              </w:rPr>
            </w:pPr>
            <w:r w:rsidRPr="684699FD">
              <w:rPr>
                <w:sz w:val="18"/>
                <w:szCs w:val="18"/>
              </w:rPr>
              <w:t>Los desarrolladores pueden implementar el sistema</w:t>
            </w:r>
          </w:p>
        </w:tc>
        <w:tc>
          <w:tcPr>
            <w:tcW w:w="1100" w:type="dxa"/>
          </w:tcPr>
          <w:p w14:paraId="5A67C466" w14:textId="77777777" w:rsidR="00330929" w:rsidRPr="00330929" w:rsidRDefault="684699FD" w:rsidP="684699FD">
            <w:pPr>
              <w:jc w:val="left"/>
              <w:rPr>
                <w:sz w:val="18"/>
                <w:szCs w:val="18"/>
              </w:rPr>
            </w:pPr>
            <w:r w:rsidRPr="684699FD">
              <w:rPr>
                <w:sz w:val="18"/>
                <w:szCs w:val="18"/>
              </w:rPr>
              <w:t>El sistema puede implementarse en 2 semanas</w:t>
            </w:r>
          </w:p>
        </w:tc>
        <w:tc>
          <w:tcPr>
            <w:tcW w:w="991" w:type="dxa"/>
          </w:tcPr>
          <w:p w14:paraId="5A67C467"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AT013</w:t>
            </w:r>
          </w:p>
        </w:tc>
      </w:tr>
      <w:tr w:rsidR="00330929" w:rsidRPr="00D3692F" w14:paraId="5A67C471" w14:textId="77777777" w:rsidTr="005E7DA3">
        <w:trPr>
          <w:cantSplit/>
        </w:trPr>
        <w:tc>
          <w:tcPr>
            <w:tcW w:w="827" w:type="dxa"/>
            <w:gridSpan w:val="2"/>
          </w:tcPr>
          <w:p w14:paraId="5A67C469" w14:textId="77777777" w:rsidR="00330929" w:rsidRPr="00330929" w:rsidRDefault="1B1A7BA5" w:rsidP="1B1A7BA5">
            <w:pPr>
              <w:jc w:val="left"/>
              <w:rPr>
                <w:sz w:val="18"/>
                <w:szCs w:val="18"/>
              </w:rPr>
            </w:pPr>
            <w:r w:rsidRPr="1B1A7BA5">
              <w:rPr>
                <w:sz w:val="18"/>
                <w:szCs w:val="18"/>
              </w:rPr>
              <w:t>14</w:t>
            </w:r>
          </w:p>
        </w:tc>
        <w:tc>
          <w:tcPr>
            <w:tcW w:w="1113" w:type="dxa"/>
          </w:tcPr>
          <w:p w14:paraId="5A67C46A" w14:textId="77777777" w:rsidR="00330929" w:rsidRPr="00330929" w:rsidRDefault="684699FD" w:rsidP="684699FD">
            <w:pPr>
              <w:jc w:val="left"/>
              <w:rPr>
                <w:sz w:val="18"/>
                <w:szCs w:val="18"/>
              </w:rPr>
            </w:pPr>
            <w:r w:rsidRPr="684699FD">
              <w:rPr>
                <w:sz w:val="18"/>
                <w:szCs w:val="18"/>
              </w:rPr>
              <w:t>Administrador del Sistema</w:t>
            </w:r>
          </w:p>
        </w:tc>
        <w:tc>
          <w:tcPr>
            <w:tcW w:w="1052" w:type="dxa"/>
          </w:tcPr>
          <w:p w14:paraId="5A67C46B" w14:textId="77777777" w:rsidR="00330929" w:rsidRPr="00330929" w:rsidRDefault="684699FD" w:rsidP="684699FD">
            <w:pPr>
              <w:jc w:val="left"/>
              <w:rPr>
                <w:sz w:val="18"/>
                <w:szCs w:val="18"/>
              </w:rPr>
            </w:pPr>
            <w:r w:rsidRPr="684699FD">
              <w:rPr>
                <w:sz w:val="18"/>
                <w:szCs w:val="18"/>
              </w:rPr>
              <w:t>Despliega el sistema</w:t>
            </w:r>
          </w:p>
        </w:tc>
        <w:tc>
          <w:tcPr>
            <w:tcW w:w="920" w:type="dxa"/>
          </w:tcPr>
          <w:p w14:paraId="5A67C46C" w14:textId="77777777" w:rsidR="00330929" w:rsidRPr="00330929" w:rsidRDefault="684699FD" w:rsidP="684699FD">
            <w:pPr>
              <w:jc w:val="left"/>
              <w:rPr>
                <w:sz w:val="18"/>
                <w:szCs w:val="18"/>
              </w:rPr>
            </w:pPr>
            <w:r w:rsidRPr="684699FD">
              <w:rPr>
                <w:sz w:val="18"/>
                <w:szCs w:val="18"/>
              </w:rPr>
              <w:t>Despliegue</w:t>
            </w:r>
          </w:p>
        </w:tc>
        <w:tc>
          <w:tcPr>
            <w:tcW w:w="1050" w:type="dxa"/>
          </w:tcPr>
          <w:p w14:paraId="5A67C46D" w14:textId="1EF8F040" w:rsidR="00330929" w:rsidRPr="00330929" w:rsidRDefault="1B1A7BA5" w:rsidP="1B1A7BA5">
            <w:pPr>
              <w:jc w:val="left"/>
              <w:rPr>
                <w:sz w:val="18"/>
                <w:szCs w:val="18"/>
              </w:rPr>
            </w:pPr>
            <w:r w:rsidRPr="1B1A7BA5">
              <w:rPr>
                <w:sz w:val="18"/>
                <w:szCs w:val="18"/>
              </w:rPr>
              <w:t>Loader, Agents</w:t>
            </w:r>
          </w:p>
        </w:tc>
        <w:tc>
          <w:tcPr>
            <w:tcW w:w="1451" w:type="dxa"/>
          </w:tcPr>
          <w:p w14:paraId="5A67C46E" w14:textId="77777777" w:rsidR="00330929" w:rsidRPr="00330929" w:rsidRDefault="684699FD" w:rsidP="684699FD">
            <w:pPr>
              <w:jc w:val="left"/>
              <w:rPr>
                <w:sz w:val="18"/>
                <w:szCs w:val="18"/>
              </w:rPr>
            </w:pPr>
            <w:r w:rsidRPr="684699FD">
              <w:rPr>
                <w:sz w:val="18"/>
                <w:szCs w:val="18"/>
              </w:rPr>
              <w:t>El sistema es desplegado en un entorno de producción</w:t>
            </w:r>
          </w:p>
        </w:tc>
        <w:tc>
          <w:tcPr>
            <w:tcW w:w="1100" w:type="dxa"/>
          </w:tcPr>
          <w:p w14:paraId="5A67C46F" w14:textId="77777777" w:rsidR="00330929" w:rsidRPr="00330929" w:rsidRDefault="684699FD" w:rsidP="684699FD">
            <w:pPr>
              <w:jc w:val="left"/>
              <w:rPr>
                <w:sz w:val="18"/>
                <w:szCs w:val="18"/>
              </w:rPr>
            </w:pPr>
            <w:r w:rsidRPr="684699FD">
              <w:rPr>
                <w:sz w:val="18"/>
                <w:szCs w:val="18"/>
              </w:rPr>
              <w:t>El sistema puede desplegarse en menos de una hora</w:t>
            </w:r>
          </w:p>
        </w:tc>
        <w:tc>
          <w:tcPr>
            <w:tcW w:w="991" w:type="dxa"/>
          </w:tcPr>
          <w:p w14:paraId="5A67C470" w14:textId="77777777" w:rsidR="00330929" w:rsidRPr="00330929" w:rsidRDefault="684699FD" w:rsidP="684699FD">
            <w:pPr>
              <w:jc w:val="left"/>
              <w:rPr>
                <w:rFonts w:ascii="Calibri" w:hAnsi="Calibri"/>
                <w:b/>
                <w:bCs/>
                <w:color w:val="000000" w:themeColor="text1"/>
                <w:sz w:val="18"/>
                <w:szCs w:val="18"/>
              </w:rPr>
            </w:pPr>
            <w:r w:rsidRPr="684699FD">
              <w:rPr>
                <w:rFonts w:ascii="Calibri" w:hAnsi="Calibri"/>
                <w:b/>
                <w:bCs/>
                <w:color w:val="000000" w:themeColor="text1"/>
                <w:sz w:val="18"/>
                <w:szCs w:val="18"/>
              </w:rPr>
              <w:t>AT014</w:t>
            </w:r>
          </w:p>
        </w:tc>
      </w:tr>
      <w:tr w:rsidR="00330929" w:rsidRPr="00D3692F" w14:paraId="5A67C47A" w14:textId="77777777" w:rsidTr="005E7DA3">
        <w:trPr>
          <w:cantSplit/>
        </w:trPr>
        <w:tc>
          <w:tcPr>
            <w:tcW w:w="827" w:type="dxa"/>
            <w:gridSpan w:val="2"/>
          </w:tcPr>
          <w:p w14:paraId="5A67C472" w14:textId="77777777" w:rsidR="00330929" w:rsidRPr="00330929" w:rsidRDefault="00330929" w:rsidP="00330929">
            <w:pPr>
              <w:jc w:val="left"/>
              <w:rPr>
                <w:sz w:val="18"/>
                <w:szCs w:val="18"/>
              </w:rPr>
            </w:pPr>
          </w:p>
        </w:tc>
        <w:tc>
          <w:tcPr>
            <w:tcW w:w="1113" w:type="dxa"/>
          </w:tcPr>
          <w:p w14:paraId="5A67C473" w14:textId="77777777" w:rsidR="00330929" w:rsidRPr="00330929" w:rsidRDefault="00330929" w:rsidP="00330929">
            <w:pPr>
              <w:jc w:val="left"/>
              <w:rPr>
                <w:sz w:val="18"/>
                <w:szCs w:val="18"/>
              </w:rPr>
            </w:pPr>
          </w:p>
        </w:tc>
        <w:tc>
          <w:tcPr>
            <w:tcW w:w="1052" w:type="dxa"/>
          </w:tcPr>
          <w:p w14:paraId="5A67C474" w14:textId="77777777" w:rsidR="00330929" w:rsidRPr="00330929" w:rsidRDefault="00330929" w:rsidP="00330929">
            <w:pPr>
              <w:jc w:val="left"/>
              <w:rPr>
                <w:sz w:val="18"/>
                <w:szCs w:val="18"/>
              </w:rPr>
            </w:pPr>
          </w:p>
        </w:tc>
        <w:tc>
          <w:tcPr>
            <w:tcW w:w="920" w:type="dxa"/>
          </w:tcPr>
          <w:p w14:paraId="5A67C475" w14:textId="77777777" w:rsidR="00330929" w:rsidRPr="00330929" w:rsidRDefault="00330929" w:rsidP="00330929">
            <w:pPr>
              <w:jc w:val="left"/>
              <w:rPr>
                <w:sz w:val="18"/>
                <w:szCs w:val="18"/>
              </w:rPr>
            </w:pPr>
          </w:p>
        </w:tc>
        <w:tc>
          <w:tcPr>
            <w:tcW w:w="1050" w:type="dxa"/>
          </w:tcPr>
          <w:p w14:paraId="5A67C476" w14:textId="77777777" w:rsidR="00330929" w:rsidRPr="00330929" w:rsidRDefault="00330929" w:rsidP="00330929">
            <w:pPr>
              <w:jc w:val="left"/>
              <w:rPr>
                <w:sz w:val="18"/>
                <w:szCs w:val="18"/>
              </w:rPr>
            </w:pPr>
          </w:p>
        </w:tc>
        <w:tc>
          <w:tcPr>
            <w:tcW w:w="1451" w:type="dxa"/>
          </w:tcPr>
          <w:p w14:paraId="5A67C477" w14:textId="77777777" w:rsidR="00330929" w:rsidRPr="00330929" w:rsidRDefault="00330929" w:rsidP="00330929">
            <w:pPr>
              <w:jc w:val="left"/>
              <w:rPr>
                <w:sz w:val="18"/>
                <w:szCs w:val="18"/>
              </w:rPr>
            </w:pPr>
          </w:p>
        </w:tc>
        <w:tc>
          <w:tcPr>
            <w:tcW w:w="1100" w:type="dxa"/>
          </w:tcPr>
          <w:p w14:paraId="5A67C478" w14:textId="77777777" w:rsidR="00330929" w:rsidRPr="00330929" w:rsidRDefault="00330929" w:rsidP="00330929">
            <w:pPr>
              <w:jc w:val="left"/>
              <w:rPr>
                <w:sz w:val="18"/>
                <w:szCs w:val="18"/>
              </w:rPr>
            </w:pPr>
          </w:p>
        </w:tc>
        <w:tc>
          <w:tcPr>
            <w:tcW w:w="991" w:type="dxa"/>
          </w:tcPr>
          <w:p w14:paraId="5A67C479" w14:textId="77777777" w:rsidR="00330929" w:rsidRPr="00330929" w:rsidRDefault="00330929" w:rsidP="00330929">
            <w:pPr>
              <w:jc w:val="left"/>
              <w:rPr>
                <w:rFonts w:ascii="Calibri" w:hAnsi="Calibri"/>
                <w:b/>
                <w:color w:val="000000"/>
                <w:sz w:val="18"/>
                <w:szCs w:val="18"/>
              </w:rPr>
            </w:pPr>
          </w:p>
        </w:tc>
      </w:tr>
    </w:tbl>
    <w:p w14:paraId="5A67C47B" w14:textId="43FB99D4" w:rsidR="00D70222" w:rsidRPr="00D3692F" w:rsidRDefault="00D70222" w:rsidP="00D70222">
      <w:pPr>
        <w:pStyle w:val="Descripcin"/>
        <w:jc w:val="center"/>
        <w:sectPr w:rsidR="00D70222" w:rsidRPr="00D3692F" w:rsidSect="005C3F3B">
          <w:footerReference w:type="even" r:id="rId23"/>
          <w:footerReference w:type="default" r:id="rId24"/>
          <w:pgSz w:w="11906" w:h="16838"/>
          <w:pgMar w:top="1276" w:right="1701" w:bottom="1701" w:left="1701" w:header="720" w:footer="720" w:gutter="0"/>
          <w:cols w:space="720"/>
          <w:docGrid w:linePitch="299"/>
        </w:sectPr>
      </w:pPr>
      <w:r w:rsidRPr="00D3692F">
        <w:t xml:space="preserve">Tabla </w:t>
      </w:r>
      <w:fldSimple w:instr=" SEQ Tabla \* ARABIC ">
        <w:r w:rsidR="00DF77D3">
          <w:rPr>
            <w:noProof/>
          </w:rPr>
          <w:t>6</w:t>
        </w:r>
      </w:fldSimple>
      <w:r w:rsidRPr="00D3692F">
        <w:t>. Lista de escenarios de calidad</w:t>
      </w:r>
    </w:p>
    <w:p w14:paraId="5A67C47C" w14:textId="77777777" w:rsidR="00D70222" w:rsidRPr="00D3692F" w:rsidRDefault="684699FD" w:rsidP="002D7259">
      <w:pPr>
        <w:pStyle w:val="Ttulo1"/>
      </w:pPr>
      <w:bookmarkStart w:id="142" w:name="_Toc506794097"/>
      <w:bookmarkStart w:id="143" w:name="_Toc506796318"/>
      <w:r>
        <w:lastRenderedPageBreak/>
        <w:t>Vistas</w:t>
      </w:r>
      <w:bookmarkEnd w:id="142"/>
      <w:bookmarkEnd w:id="143"/>
    </w:p>
    <w:p w14:paraId="5A67C47D" w14:textId="77777777" w:rsidR="00D70222" w:rsidRPr="00D3692F" w:rsidRDefault="684699FD"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607"/>
        <w:gridCol w:w="2643"/>
        <w:gridCol w:w="2033"/>
        <w:gridCol w:w="2222"/>
      </w:tblGrid>
      <w:tr w:rsidR="002C2701" w:rsidRPr="00D3692F" w14:paraId="5A67C482" w14:textId="77777777" w:rsidTr="005E7DA3">
        <w:trPr>
          <w:cnfStyle w:val="100000000000" w:firstRow="1" w:lastRow="0" w:firstColumn="0" w:lastColumn="0" w:oddVBand="0" w:evenVBand="0" w:oddHBand="0" w:evenHBand="0" w:firstRowFirstColumn="0" w:firstRowLastColumn="0" w:lastRowFirstColumn="0" w:lastRowLastColumn="0"/>
        </w:trPr>
        <w:tc>
          <w:tcPr>
            <w:tcW w:w="0" w:type="dxa"/>
          </w:tcPr>
          <w:p w14:paraId="5A67C47E" w14:textId="77777777" w:rsidR="002C2701" w:rsidRPr="00D3692F" w:rsidRDefault="002C2701" w:rsidP="00E8656E">
            <w:pPr>
              <w:jc w:val="left"/>
              <w:rPr>
                <w:sz w:val="20"/>
              </w:rPr>
            </w:pPr>
            <w:r w:rsidRPr="684699FD">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0" w:type="dxa"/>
          </w:tcPr>
          <w:p w14:paraId="5A67C47F" w14:textId="77777777" w:rsidR="002C2701" w:rsidRPr="00D3692F" w:rsidRDefault="1B1A7BA5" w:rsidP="1B1A7BA5">
            <w:pPr>
              <w:jc w:val="left"/>
              <w:rPr>
                <w:sz w:val="20"/>
                <w:szCs w:val="20"/>
              </w:rPr>
            </w:pPr>
            <w:r w:rsidRPr="1B1A7BA5">
              <w:rPr>
                <w:sz w:val="20"/>
                <w:szCs w:val="20"/>
              </w:rPr>
              <w:t>Stakeholders</w:t>
            </w:r>
          </w:p>
        </w:tc>
        <w:tc>
          <w:tcPr>
            <w:tcW w:w="0" w:type="dxa"/>
          </w:tcPr>
          <w:p w14:paraId="5A67C480" w14:textId="77777777" w:rsidR="002C2701" w:rsidRPr="00D3692F" w:rsidRDefault="684699FD" w:rsidP="684699FD">
            <w:pPr>
              <w:jc w:val="left"/>
              <w:rPr>
                <w:sz w:val="20"/>
                <w:szCs w:val="20"/>
              </w:rPr>
            </w:pPr>
            <w:r w:rsidRPr="684699FD">
              <w:rPr>
                <w:sz w:val="20"/>
                <w:szCs w:val="20"/>
              </w:rPr>
              <w:t>Atributos de calidad</w:t>
            </w:r>
          </w:p>
        </w:tc>
        <w:tc>
          <w:tcPr>
            <w:tcW w:w="0" w:type="dxa"/>
          </w:tcPr>
          <w:p w14:paraId="5A67C481" w14:textId="77777777" w:rsidR="002C2701" w:rsidRPr="00D3692F" w:rsidRDefault="684699FD" w:rsidP="684699FD">
            <w:pPr>
              <w:jc w:val="left"/>
              <w:rPr>
                <w:sz w:val="20"/>
                <w:szCs w:val="20"/>
              </w:rPr>
            </w:pPr>
            <w:r w:rsidRPr="684699FD">
              <w:rPr>
                <w:sz w:val="20"/>
                <w:szCs w:val="20"/>
              </w:rPr>
              <w:t>Escenarios</w:t>
            </w:r>
          </w:p>
        </w:tc>
      </w:tr>
      <w:tr w:rsidR="004D4487" w:rsidRPr="00D3692F" w14:paraId="5A67C487" w14:textId="77777777" w:rsidTr="005E7DA3">
        <w:tc>
          <w:tcPr>
            <w:tcW w:w="0" w:type="dxa"/>
          </w:tcPr>
          <w:p w14:paraId="5A67C483" w14:textId="77777777" w:rsidR="004D4487" w:rsidRPr="004F61BD" w:rsidRDefault="684699FD" w:rsidP="684699FD">
            <w:pPr>
              <w:jc w:val="left"/>
              <w:rPr>
                <w:sz w:val="18"/>
                <w:szCs w:val="18"/>
                <w:lang w:val="en-GB"/>
              </w:rPr>
            </w:pPr>
            <w:r w:rsidRPr="684699FD">
              <w:rPr>
                <w:sz w:val="18"/>
                <w:szCs w:val="18"/>
                <w:lang w:val="en-GB"/>
              </w:rPr>
              <w:t>Context</w:t>
            </w:r>
          </w:p>
        </w:tc>
        <w:tc>
          <w:tcPr>
            <w:tcW w:w="0" w:type="dxa"/>
          </w:tcPr>
          <w:p w14:paraId="5A67C484" w14:textId="77777777" w:rsidR="004D4487" w:rsidRPr="004F61BD" w:rsidRDefault="684699FD" w:rsidP="684699FD">
            <w:pPr>
              <w:jc w:val="left"/>
              <w:rPr>
                <w:sz w:val="18"/>
                <w:szCs w:val="18"/>
                <w:lang w:val="en-GB"/>
              </w:rPr>
            </w:pPr>
            <w:r w:rsidRPr="684699FD">
              <w:rPr>
                <w:sz w:val="18"/>
                <w:szCs w:val="18"/>
                <w:lang w:val="en-GB"/>
              </w:rPr>
              <w:t>ST-01, ST-02, ST-03, ST-04, ST-05</w:t>
            </w:r>
          </w:p>
        </w:tc>
        <w:tc>
          <w:tcPr>
            <w:tcW w:w="0" w:type="dxa"/>
          </w:tcPr>
          <w:p w14:paraId="5A67C485" w14:textId="77777777" w:rsidR="004D4487" w:rsidRPr="004F61BD" w:rsidRDefault="684699FD" w:rsidP="684699FD">
            <w:pPr>
              <w:jc w:val="left"/>
              <w:rPr>
                <w:sz w:val="18"/>
                <w:szCs w:val="18"/>
                <w:lang w:val="en-GB"/>
              </w:rPr>
            </w:pPr>
            <w:r w:rsidRPr="684699FD">
              <w:rPr>
                <w:sz w:val="18"/>
                <w:szCs w:val="18"/>
                <w:lang w:val="en-GB"/>
              </w:rPr>
              <w:t>AT011, AT013</w:t>
            </w:r>
          </w:p>
        </w:tc>
        <w:tc>
          <w:tcPr>
            <w:tcW w:w="0" w:type="dxa"/>
          </w:tcPr>
          <w:p w14:paraId="5A67C486" w14:textId="77777777" w:rsidR="004D4487" w:rsidRPr="004F61BD" w:rsidRDefault="1B1A7BA5" w:rsidP="1B1A7BA5">
            <w:pPr>
              <w:jc w:val="left"/>
              <w:rPr>
                <w:sz w:val="18"/>
                <w:szCs w:val="18"/>
                <w:lang w:val="en-GB"/>
              </w:rPr>
            </w:pPr>
            <w:r w:rsidRPr="1B1A7BA5">
              <w:rPr>
                <w:sz w:val="18"/>
                <w:szCs w:val="18"/>
                <w:lang w:val="en-GB"/>
              </w:rPr>
              <w:t>11, 13</w:t>
            </w:r>
          </w:p>
        </w:tc>
      </w:tr>
      <w:tr w:rsidR="004D4487" w:rsidRPr="00E8656E" w14:paraId="5A67C48C" w14:textId="77777777" w:rsidTr="005E7DA3">
        <w:tc>
          <w:tcPr>
            <w:tcW w:w="0" w:type="dxa"/>
          </w:tcPr>
          <w:p w14:paraId="5A67C488" w14:textId="5B626A18" w:rsidR="004D4487" w:rsidRPr="004F61BD" w:rsidRDefault="684699FD" w:rsidP="684699FD">
            <w:pPr>
              <w:jc w:val="left"/>
              <w:rPr>
                <w:sz w:val="18"/>
                <w:szCs w:val="18"/>
                <w:lang w:val="en-GB"/>
              </w:rPr>
            </w:pPr>
            <w:r w:rsidRPr="684699FD">
              <w:rPr>
                <w:sz w:val="18"/>
                <w:szCs w:val="18"/>
                <w:lang w:val="en-GB"/>
              </w:rPr>
              <w:t>Loader</w:t>
            </w:r>
          </w:p>
        </w:tc>
        <w:tc>
          <w:tcPr>
            <w:tcW w:w="0" w:type="dxa"/>
          </w:tcPr>
          <w:p w14:paraId="5A67C489" w14:textId="77777777" w:rsidR="004D4487" w:rsidRPr="004F61BD" w:rsidRDefault="684699FD" w:rsidP="684699FD">
            <w:pPr>
              <w:jc w:val="left"/>
              <w:rPr>
                <w:sz w:val="18"/>
                <w:szCs w:val="18"/>
                <w:lang w:val="en-GB"/>
              </w:rPr>
            </w:pPr>
            <w:r w:rsidRPr="684699FD">
              <w:rPr>
                <w:sz w:val="18"/>
                <w:szCs w:val="18"/>
                <w:lang w:val="en-GB"/>
              </w:rPr>
              <w:t>ST-01, ST-02, ST-04, ST-05</w:t>
            </w:r>
          </w:p>
        </w:tc>
        <w:tc>
          <w:tcPr>
            <w:tcW w:w="0" w:type="dxa"/>
          </w:tcPr>
          <w:p w14:paraId="5A67C48A" w14:textId="77777777" w:rsidR="004D4487" w:rsidRPr="004F61BD" w:rsidRDefault="684699FD" w:rsidP="684699FD">
            <w:pPr>
              <w:jc w:val="left"/>
              <w:rPr>
                <w:sz w:val="18"/>
                <w:szCs w:val="18"/>
                <w:lang w:val="en-GB"/>
              </w:rPr>
            </w:pPr>
            <w:r w:rsidRPr="684699FD">
              <w:rPr>
                <w:sz w:val="18"/>
                <w:szCs w:val="18"/>
                <w:lang w:val="en-GB"/>
              </w:rPr>
              <w:t>AT002, AT003, AT004, AT007, AT008 y AT010, AT011, AT013</w:t>
            </w:r>
          </w:p>
        </w:tc>
        <w:tc>
          <w:tcPr>
            <w:tcW w:w="0" w:type="dxa"/>
          </w:tcPr>
          <w:p w14:paraId="5A67C48B" w14:textId="77777777" w:rsidR="004D4487" w:rsidRPr="004F61BD" w:rsidRDefault="1B1A7BA5" w:rsidP="1B1A7BA5">
            <w:pPr>
              <w:jc w:val="left"/>
              <w:rPr>
                <w:sz w:val="18"/>
                <w:szCs w:val="18"/>
                <w:lang w:val="en-GB"/>
              </w:rPr>
            </w:pPr>
            <w:r w:rsidRPr="1B1A7BA5">
              <w:rPr>
                <w:sz w:val="18"/>
                <w:szCs w:val="18"/>
                <w:lang w:val="en-GB"/>
              </w:rPr>
              <w:t xml:space="preserve">2, 3, 4, 7, 8, 10, 11, 13 </w:t>
            </w:r>
          </w:p>
        </w:tc>
      </w:tr>
      <w:tr w:rsidR="004D4487" w:rsidRPr="00D3692F" w14:paraId="5A67C491" w14:textId="77777777" w:rsidTr="005E7DA3">
        <w:tc>
          <w:tcPr>
            <w:tcW w:w="0" w:type="dxa"/>
          </w:tcPr>
          <w:p w14:paraId="5A67C48D" w14:textId="3E51F3DF" w:rsidR="004D4487" w:rsidRPr="004F61BD" w:rsidRDefault="00BD4213" w:rsidP="004D4487">
            <w:pPr>
              <w:jc w:val="left"/>
              <w:rPr>
                <w:sz w:val="18"/>
                <w:szCs w:val="18"/>
                <w:lang w:val="en-GB"/>
              </w:rPr>
            </w:pPr>
            <w:r>
              <w:rPr>
                <w:sz w:val="18"/>
                <w:szCs w:val="18"/>
                <w:lang w:val="en-GB"/>
              </w:rPr>
              <w:t>Agents</w:t>
            </w:r>
            <w:r w:rsidR="004D4487" w:rsidRPr="004F61BD">
              <w:fldChar w:fldCharType="begin"/>
            </w:r>
            <w:r w:rsidR="004D4487" w:rsidRPr="004F61BD">
              <w:rPr>
                <w:sz w:val="18"/>
                <w:szCs w:val="18"/>
                <w:lang w:val="en-GB"/>
              </w:rPr>
              <w:instrText xml:space="preserve"> XE "Deployment" </w:instrText>
            </w:r>
            <w:r w:rsidR="004D4487" w:rsidRPr="004F61BD">
              <w:rPr>
                <w:sz w:val="18"/>
                <w:szCs w:val="18"/>
                <w:lang w:val="en-GB"/>
              </w:rPr>
              <w:fldChar w:fldCharType="end"/>
            </w:r>
          </w:p>
        </w:tc>
        <w:tc>
          <w:tcPr>
            <w:tcW w:w="0" w:type="dxa"/>
          </w:tcPr>
          <w:p w14:paraId="5A67C48E" w14:textId="77777777" w:rsidR="004D4487" w:rsidRPr="004F61BD" w:rsidRDefault="684699FD" w:rsidP="684699FD">
            <w:pPr>
              <w:jc w:val="left"/>
              <w:rPr>
                <w:sz w:val="18"/>
                <w:szCs w:val="18"/>
                <w:lang w:val="en-GB"/>
              </w:rPr>
            </w:pPr>
            <w:r w:rsidRPr="684699FD">
              <w:rPr>
                <w:sz w:val="18"/>
                <w:szCs w:val="18"/>
                <w:lang w:val="en-GB"/>
              </w:rPr>
              <w:t>ST-01, ST-03, ST-04, ST-05</w:t>
            </w:r>
          </w:p>
        </w:tc>
        <w:tc>
          <w:tcPr>
            <w:tcW w:w="0" w:type="dxa"/>
          </w:tcPr>
          <w:p w14:paraId="5A67C48F" w14:textId="77777777" w:rsidR="004D4487" w:rsidRPr="004F61BD" w:rsidRDefault="684699FD" w:rsidP="684699FD">
            <w:pPr>
              <w:jc w:val="left"/>
              <w:rPr>
                <w:sz w:val="18"/>
                <w:szCs w:val="18"/>
                <w:lang w:val="en-GB"/>
              </w:rPr>
            </w:pPr>
            <w:r w:rsidRPr="684699FD">
              <w:rPr>
                <w:sz w:val="18"/>
                <w:szCs w:val="18"/>
                <w:lang w:val="en-GB"/>
              </w:rPr>
              <w:t>AT001, AT005, AT006, AT008, AT009, AT012, AT013</w:t>
            </w:r>
          </w:p>
        </w:tc>
        <w:tc>
          <w:tcPr>
            <w:tcW w:w="0" w:type="dxa"/>
          </w:tcPr>
          <w:p w14:paraId="5A67C490" w14:textId="77777777" w:rsidR="004D4487" w:rsidRPr="004F61BD" w:rsidRDefault="1B1A7BA5" w:rsidP="1B1A7BA5">
            <w:pPr>
              <w:jc w:val="left"/>
              <w:rPr>
                <w:sz w:val="18"/>
                <w:szCs w:val="18"/>
                <w:lang w:val="en-GB"/>
              </w:rPr>
            </w:pPr>
            <w:r w:rsidRPr="1B1A7BA5">
              <w:rPr>
                <w:sz w:val="18"/>
                <w:szCs w:val="18"/>
                <w:lang w:val="en-GB"/>
              </w:rPr>
              <w:t>1, 5, 6, 8, 9, 12, 13</w:t>
            </w:r>
          </w:p>
        </w:tc>
      </w:tr>
    </w:tbl>
    <w:p w14:paraId="5A67C492" w14:textId="77777777" w:rsidR="005E1CA6" w:rsidRDefault="684699FD" w:rsidP="005E1CA6">
      <w:r>
        <w:t>En los catálogos y en las vistas se han definido tanto los elementos obligatorios como opcionales (voluntarios). Es responsabilidad de cada equipo eliminar los que no vaya a implementar.</w:t>
      </w:r>
    </w:p>
    <w:p w14:paraId="5A67C493" w14:textId="77777777" w:rsidR="00D70222" w:rsidRPr="00D3692F" w:rsidRDefault="002C462A" w:rsidP="002D7259">
      <w:pPr>
        <w:pStyle w:val="Ttulo2"/>
      </w:pPr>
      <w:bookmarkStart w:id="144" w:name="_Ref441917715"/>
      <w:bookmarkStart w:id="145" w:name="_Toc506794098"/>
      <w:bookmarkStart w:id="146" w:name="_Toc506796319"/>
      <w:r>
        <w:t>Context</w:t>
      </w:r>
      <w:bookmarkEnd w:id="144"/>
      <w:r w:rsidR="004D4487">
        <w:t>o</w:t>
      </w:r>
      <w:bookmarkEnd w:id="145"/>
      <w:bookmarkEnd w:id="146"/>
      <w:r w:rsidR="00D70222" w:rsidRPr="00D3692F">
        <w:fldChar w:fldCharType="begin"/>
      </w:r>
      <w:r w:rsidR="00D70222" w:rsidRPr="00D3692F">
        <w:instrText xml:space="preserve"> XE "View" </w:instrText>
      </w:r>
      <w:r w:rsidR="00D70222" w:rsidRPr="00D3692F">
        <w:fldChar w:fldCharType="end"/>
      </w:r>
    </w:p>
    <w:p w14:paraId="5A67C494" w14:textId="1B9E0974" w:rsidR="00D70222" w:rsidRPr="00D3692F" w:rsidRDefault="684699FD" w:rsidP="00D70222">
      <w:r>
        <w:t>La vista de sistema describe los dos subsistemas en interacción, así como sus interfaces.</w:t>
      </w:r>
    </w:p>
    <w:p w14:paraId="5A67C495" w14:textId="77777777" w:rsidR="00D70222" w:rsidRPr="00D3692F" w:rsidRDefault="00D70222" w:rsidP="002D7259">
      <w:pPr>
        <w:pStyle w:val="Ttulo3"/>
      </w:pPr>
      <w:bookmarkStart w:id="147" w:name="_Toc506794099"/>
      <w:bookmarkStart w:id="148" w:name="_Toc506796320"/>
      <w:r w:rsidRPr="00D3692F">
        <w:t>Presentación principal</w:t>
      </w:r>
      <w:bookmarkEnd w:id="147"/>
      <w:bookmarkEnd w:id="148"/>
      <w:r w:rsidRPr="00D3692F">
        <w:fldChar w:fldCharType="begin"/>
      </w:r>
      <w:r w:rsidRPr="00D3692F">
        <w:instrText xml:space="preserve"> XE "Presentación principal" </w:instrText>
      </w:r>
      <w:r w:rsidRPr="00D3692F">
        <w:fldChar w:fldCharType="end"/>
      </w:r>
    </w:p>
    <w:p w14:paraId="5A67C496" w14:textId="7A483D8D" w:rsidR="00D70222" w:rsidRPr="00D3692F" w:rsidRDefault="000C73A4" w:rsidP="00D70222">
      <w:pPr>
        <w:keepNext/>
        <w:jc w:val="center"/>
      </w:pPr>
      <w:r>
        <w:rPr>
          <w:noProof/>
          <w:lang w:eastAsia="es-ES"/>
        </w:rPr>
        <w:drawing>
          <wp:inline distT="0" distB="0" distL="0" distR="0" wp14:anchorId="406E45A1" wp14:editId="2C335F13">
            <wp:extent cx="5400040" cy="3114040"/>
            <wp:effectExtent l="0" t="0" r="0" b="0"/>
            <wp:docPr id="7861530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inline>
        </w:drawing>
      </w:r>
    </w:p>
    <w:p w14:paraId="5A67C497" w14:textId="582DE170" w:rsidR="00D70222" w:rsidRPr="00D3692F" w:rsidRDefault="00D70222" w:rsidP="00D70222">
      <w:pPr>
        <w:pStyle w:val="Descripcin"/>
        <w:jc w:val="center"/>
      </w:pPr>
      <w:r w:rsidRPr="00D3692F">
        <w:t xml:space="preserve">Figura </w:t>
      </w:r>
      <w:fldSimple w:instr=" SEQ Figura \* ARABIC ">
        <w:r w:rsidR="00DF77D3">
          <w:rPr>
            <w:noProof/>
          </w:rPr>
          <w:t>3</w:t>
        </w:r>
      </w:fldSimple>
      <w:r w:rsidRPr="4AD58749">
        <w:t xml:space="preserve">. </w:t>
      </w:r>
      <w:r w:rsidR="005E1CA6">
        <w:t>Context</w:t>
      </w:r>
      <w:r w:rsidRPr="4AD58749">
        <w:t xml:space="preserve"> </w:t>
      </w:r>
      <w:r w:rsidRPr="00D3692F">
        <w:t>view</w:t>
      </w:r>
    </w:p>
    <w:p w14:paraId="5A67C498" w14:textId="77777777" w:rsidR="00D70222" w:rsidRPr="00D3692F" w:rsidRDefault="00D70222" w:rsidP="002D7259">
      <w:pPr>
        <w:pStyle w:val="Ttulo3"/>
      </w:pPr>
      <w:bookmarkStart w:id="149" w:name="_Toc506794100"/>
      <w:bookmarkStart w:id="150" w:name="_Toc506796321"/>
      <w:r w:rsidRPr="00D3692F">
        <w:t>Catálogo de elementos</w:t>
      </w:r>
      <w:bookmarkEnd w:id="149"/>
      <w:bookmarkEnd w:id="150"/>
      <w:r w:rsidRPr="00D3692F">
        <w:fldChar w:fldCharType="begin"/>
      </w:r>
      <w:r w:rsidRPr="00D3692F">
        <w:instrText xml:space="preserve"> XE "Catálogo de elementos" </w:instrText>
      </w:r>
      <w:r w:rsidRPr="00D3692F">
        <w:fldChar w:fldCharType="end"/>
      </w:r>
    </w:p>
    <w:p w14:paraId="5A67C499" w14:textId="77777777" w:rsidR="00D70222" w:rsidRPr="00D3692F" w:rsidRDefault="684699FD" w:rsidP="002D7259">
      <w:pPr>
        <w:pStyle w:val="Ttulo4"/>
      </w:pPr>
      <w:r>
        <w:t>Elementos</w:t>
      </w:r>
    </w:p>
    <w:p w14:paraId="5A67C49A"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1441"/>
      </w:tblGrid>
      <w:tr w:rsidR="00D70222" w:rsidRPr="00D3692F" w14:paraId="5A67C49D"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49B" w14:textId="77777777" w:rsidR="00D70222" w:rsidRPr="00D3692F" w:rsidRDefault="684699FD" w:rsidP="684699FD">
            <w:pPr>
              <w:keepNext/>
              <w:rPr>
                <w:sz w:val="20"/>
                <w:szCs w:val="20"/>
              </w:rPr>
            </w:pPr>
            <w:r w:rsidRPr="684699FD">
              <w:rPr>
                <w:sz w:val="20"/>
                <w:szCs w:val="20"/>
              </w:rPr>
              <w:t>Elemento</w:t>
            </w:r>
          </w:p>
        </w:tc>
        <w:tc>
          <w:tcPr>
            <w:tcW w:w="0" w:type="dxa"/>
          </w:tcPr>
          <w:p w14:paraId="5A67C49C"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C91FC9" w:rsidRPr="00D3692F" w14:paraId="5A67C4A0" w14:textId="77777777" w:rsidTr="005E7DA3">
        <w:tc>
          <w:tcPr>
            <w:cnfStyle w:val="001000000000" w:firstRow="0" w:lastRow="0" w:firstColumn="1" w:lastColumn="0" w:oddVBand="0" w:evenVBand="0" w:oddHBand="0" w:evenHBand="0" w:firstRowFirstColumn="0" w:firstRowLastColumn="0" w:lastRowFirstColumn="0" w:lastRowLastColumn="0"/>
            <w:tcW w:w="2279" w:type="dxa"/>
          </w:tcPr>
          <w:p w14:paraId="5A67C49E" w14:textId="03355064" w:rsidR="00C91FC9" w:rsidRPr="00D3692F" w:rsidRDefault="1B1A7BA5" w:rsidP="1B1A7BA5">
            <w:pPr>
              <w:rPr>
                <w:sz w:val="20"/>
                <w:szCs w:val="20"/>
              </w:rPr>
            </w:pPr>
            <w:r w:rsidRPr="1B1A7BA5">
              <w:rPr>
                <w:sz w:val="20"/>
                <w:szCs w:val="20"/>
              </w:rPr>
              <w:t>Loader</w:t>
            </w:r>
          </w:p>
        </w:tc>
        <w:tc>
          <w:tcPr>
            <w:tcW w:w="0" w:type="dxa"/>
          </w:tcPr>
          <w:p w14:paraId="5A67C49F" w14:textId="68F30BE4" w:rsidR="00C91FC9"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Se encarga de la introducción de las listas de ciudadanos en el sistema. Lee un fichero con </w:t>
            </w:r>
            <w:r w:rsidRPr="684699FD">
              <w:rPr>
                <w:sz w:val="20"/>
                <w:szCs w:val="20"/>
              </w:rPr>
              <w:lastRenderedPageBreak/>
              <w:t>los datos de los ciudadanos. Crea las claves. Añade los emails para los usuarios dados de alta.</w:t>
            </w:r>
          </w:p>
        </w:tc>
      </w:tr>
      <w:tr w:rsidR="00C91FC9" w:rsidRPr="00D3692F" w14:paraId="5A67C4A3" w14:textId="77777777" w:rsidTr="005E7DA3">
        <w:tc>
          <w:tcPr>
            <w:cnfStyle w:val="001000000000" w:firstRow="0" w:lastRow="0" w:firstColumn="1" w:lastColumn="0" w:oddVBand="0" w:evenVBand="0" w:oddHBand="0" w:evenHBand="0" w:firstRowFirstColumn="0" w:firstRowLastColumn="0" w:lastRowFirstColumn="0" w:lastRowLastColumn="0"/>
            <w:tcW w:w="2279" w:type="dxa"/>
          </w:tcPr>
          <w:p w14:paraId="5A67C4A1" w14:textId="159F12B0" w:rsidR="00C91FC9" w:rsidRPr="00D3692F" w:rsidRDefault="1B1A7BA5" w:rsidP="1B1A7BA5">
            <w:pPr>
              <w:rPr>
                <w:sz w:val="20"/>
                <w:szCs w:val="20"/>
              </w:rPr>
            </w:pPr>
            <w:r w:rsidRPr="1B1A7BA5">
              <w:rPr>
                <w:sz w:val="20"/>
                <w:szCs w:val="20"/>
              </w:rPr>
              <w:lastRenderedPageBreak/>
              <w:t>Agents</w:t>
            </w:r>
          </w:p>
        </w:tc>
        <w:tc>
          <w:tcPr>
            <w:tcW w:w="0" w:type="dxa"/>
          </w:tcPr>
          <w:p w14:paraId="5A67C4A2" w14:textId="1875CE7C" w:rsidR="00C91FC9"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 el módulo usado por los agentes para comprobar que han sido dados de alta y opcionalmente para hacer el cambio de clave u otros datos.</w:t>
            </w:r>
          </w:p>
        </w:tc>
      </w:tr>
      <w:tr w:rsidR="00C91FC9" w:rsidRPr="00D3692F" w14:paraId="5A67C4A6" w14:textId="77777777" w:rsidTr="005E7DA3">
        <w:tc>
          <w:tcPr>
            <w:cnfStyle w:val="001000000000" w:firstRow="0" w:lastRow="0" w:firstColumn="1" w:lastColumn="0" w:oddVBand="0" w:evenVBand="0" w:oddHBand="0" w:evenHBand="0" w:firstRowFirstColumn="0" w:firstRowLastColumn="0" w:lastRowFirstColumn="0" w:lastRowLastColumn="0"/>
            <w:tcW w:w="2279" w:type="dxa"/>
          </w:tcPr>
          <w:p w14:paraId="5A67C4A4" w14:textId="77777777" w:rsidR="00C91FC9" w:rsidRDefault="1B1A7BA5" w:rsidP="1B1A7BA5">
            <w:pPr>
              <w:rPr>
                <w:sz w:val="20"/>
                <w:szCs w:val="20"/>
              </w:rPr>
            </w:pPr>
            <w:r w:rsidRPr="1B1A7BA5">
              <w:rPr>
                <w:sz w:val="20"/>
                <w:szCs w:val="20"/>
              </w:rPr>
              <w:t>DataBase</w:t>
            </w:r>
          </w:p>
        </w:tc>
        <w:tc>
          <w:tcPr>
            <w:tcW w:w="0" w:type="dxa"/>
          </w:tcPr>
          <w:p w14:paraId="5A67C4A5" w14:textId="77777777" w:rsidR="00C91FC9"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Este módulo encapsula los accesos a la base de datos.</w:t>
            </w:r>
          </w:p>
        </w:tc>
      </w:tr>
    </w:tbl>
    <w:p w14:paraId="5A67C4A7" w14:textId="77777777" w:rsidR="00D70222" w:rsidRPr="00D3692F" w:rsidRDefault="684699FD" w:rsidP="002D7259">
      <w:pPr>
        <w:pStyle w:val="Ttulo4"/>
      </w:pPr>
      <w:r>
        <w:t>Relaciones</w:t>
      </w:r>
    </w:p>
    <w:p w14:paraId="5A67C4A8" w14:textId="0BBF6FC0" w:rsidR="002B009D" w:rsidRDefault="1B1A7BA5" w:rsidP="00D70222">
      <w:r>
        <w:t xml:space="preserve">Los datos de los ciudadanos se introducen en el sistema a través de la interface </w:t>
      </w:r>
      <w:r w:rsidRPr="4AD58749">
        <w:rPr>
          <w:i/>
          <w:iCs/>
        </w:rPr>
        <w:t>ReadList</w:t>
      </w:r>
      <w:r>
        <w:t xml:space="preserve"> del módulo </w:t>
      </w:r>
      <w:r w:rsidRPr="4AD58749">
        <w:rPr>
          <w:i/>
          <w:iCs/>
        </w:rPr>
        <w:t>Loader</w:t>
      </w:r>
      <w:r>
        <w:t>. Para cada usuario, se crea una clave y se emite un email con todos los datos del usuario.</w:t>
      </w:r>
    </w:p>
    <w:p w14:paraId="5A67C4A9" w14:textId="510D9E14" w:rsidR="00D70222" w:rsidRDefault="1B1A7BA5" w:rsidP="00D70222">
      <w:r>
        <w:t xml:space="preserve">Posteriormente se envían a la base de datos a través de la interfaz </w:t>
      </w:r>
      <w:r w:rsidRPr="4AD58749">
        <w:rPr>
          <w:i/>
          <w:iCs/>
        </w:rPr>
        <w:t>UpdateDB</w:t>
      </w:r>
      <w:r>
        <w:t xml:space="preserve"> del módulo </w:t>
      </w:r>
      <w:r w:rsidRPr="4AD58749">
        <w:rPr>
          <w:i/>
          <w:iCs/>
        </w:rPr>
        <w:t>DataBase</w:t>
      </w:r>
      <w:r w:rsidRPr="4AD58749">
        <w:t>.</w:t>
      </w:r>
    </w:p>
    <w:p w14:paraId="5A67C4AA" w14:textId="640A1F7E" w:rsidR="002B009D" w:rsidRDefault="1B1A7BA5" w:rsidP="00D70222">
      <w:r>
        <w:t xml:space="preserve">El módulo </w:t>
      </w:r>
      <w:r w:rsidRPr="4AD58749">
        <w:rPr>
          <w:i/>
          <w:iCs/>
        </w:rPr>
        <w:t>Agents</w:t>
      </w:r>
      <w:r>
        <w:t xml:space="preserve"> permite al usuario entrar en sesión a través del servicio web GetAgentInfo para comprobar sus datos. Para ello, </w:t>
      </w:r>
      <w:r w:rsidRPr="4AD58749">
        <w:rPr>
          <w:i/>
          <w:iCs/>
        </w:rPr>
        <w:t>Agents</w:t>
      </w:r>
      <w:r>
        <w:t xml:space="preserve"> pide los datos al módulo </w:t>
      </w:r>
      <w:r w:rsidRPr="4AD58749">
        <w:rPr>
          <w:i/>
          <w:iCs/>
        </w:rPr>
        <w:t>DataBase</w:t>
      </w:r>
      <w:r>
        <w:t xml:space="preserve"> a través de la interfaz </w:t>
      </w:r>
      <w:r w:rsidRPr="4AD58749">
        <w:rPr>
          <w:i/>
          <w:iCs/>
        </w:rPr>
        <w:t>GetAgent</w:t>
      </w:r>
      <w:r w:rsidRPr="4AD58749">
        <w:t>.</w:t>
      </w:r>
    </w:p>
    <w:p w14:paraId="5A67C4AB" w14:textId="55E5E1D4" w:rsidR="00F555EF" w:rsidRPr="00D3692F" w:rsidRDefault="1B1A7BA5" w:rsidP="00D70222">
      <w:r>
        <w:t xml:space="preserve">Opcionalmente se puede implementar la interface </w:t>
      </w:r>
      <w:r w:rsidRPr="4AD58749">
        <w:rPr>
          <w:i/>
          <w:iCs/>
        </w:rPr>
        <w:t xml:space="preserve">ChangeInfo </w:t>
      </w:r>
      <w:r>
        <w:t xml:space="preserve">que permite al usuario cambiar su clave u otros datos, para este fin, el módulo </w:t>
      </w:r>
      <w:r w:rsidRPr="4AD58749">
        <w:rPr>
          <w:i/>
          <w:iCs/>
        </w:rPr>
        <w:t>Agents</w:t>
      </w:r>
      <w:r>
        <w:t xml:space="preserve"> solicita al módulo </w:t>
      </w:r>
      <w:r w:rsidRPr="4AD58749">
        <w:rPr>
          <w:i/>
          <w:iCs/>
        </w:rPr>
        <w:t>DataBase</w:t>
      </w:r>
      <w:r>
        <w:t xml:space="preserve"> el cambio de clave a través de la clase </w:t>
      </w:r>
      <w:r w:rsidRPr="4AD58749">
        <w:rPr>
          <w:i/>
          <w:iCs/>
        </w:rPr>
        <w:t>UpdateInfo</w:t>
      </w:r>
      <w:r w:rsidRPr="4AD58749">
        <w:t>.</w:t>
      </w:r>
    </w:p>
    <w:p w14:paraId="5A67C4AC"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AD" w14:textId="20D52E01" w:rsidR="00D70222" w:rsidRPr="00D3692F" w:rsidRDefault="1B1A7BA5" w:rsidP="4AD58749">
      <w:pPr>
        <w:pStyle w:val="Ttulo5"/>
      </w:pPr>
      <w:r>
        <w:t>Loader</w:t>
      </w:r>
    </w:p>
    <w:tbl>
      <w:tblPr>
        <w:tblStyle w:val="Sombreadoclaro-nfasis1"/>
        <w:tblW w:w="8720" w:type="dxa"/>
        <w:tblLook w:val="06A0" w:firstRow="1" w:lastRow="0" w:firstColumn="1" w:lastColumn="0" w:noHBand="1" w:noVBand="1"/>
      </w:tblPr>
      <w:tblGrid>
        <w:gridCol w:w="2424"/>
        <w:gridCol w:w="1802"/>
        <w:gridCol w:w="2115"/>
        <w:gridCol w:w="2379"/>
      </w:tblGrid>
      <w:tr w:rsidR="00D70222" w:rsidRPr="00D3692F" w14:paraId="5A67C4B2"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67C4AE" w14:textId="77777777" w:rsidR="00D70222" w:rsidRPr="00D3692F" w:rsidRDefault="684699FD" w:rsidP="684699FD">
            <w:pPr>
              <w:keepNext/>
              <w:rPr>
                <w:sz w:val="20"/>
                <w:szCs w:val="20"/>
              </w:rPr>
            </w:pPr>
            <w:r w:rsidRPr="684699FD">
              <w:rPr>
                <w:sz w:val="20"/>
                <w:szCs w:val="20"/>
              </w:rPr>
              <w:t>Interface</w:t>
            </w:r>
          </w:p>
        </w:tc>
        <w:tc>
          <w:tcPr>
            <w:tcW w:w="0" w:type="dxa"/>
          </w:tcPr>
          <w:p w14:paraId="5A67C4AF"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4B0"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4B1"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4B7" w14:textId="77777777" w:rsidTr="005E7DA3">
        <w:tc>
          <w:tcPr>
            <w:cnfStyle w:val="001000000000" w:firstRow="0" w:lastRow="0" w:firstColumn="1" w:lastColumn="0" w:oddVBand="0" w:evenVBand="0" w:oddHBand="0" w:evenHBand="0" w:firstRowFirstColumn="0" w:firstRowLastColumn="0" w:lastRowFirstColumn="0" w:lastRowLastColumn="0"/>
            <w:tcW w:w="1276" w:type="dxa"/>
          </w:tcPr>
          <w:p w14:paraId="5A67C4B3" w14:textId="13020F4D" w:rsidR="00D70222" w:rsidRPr="00D3692F" w:rsidRDefault="1B1A7BA5" w:rsidP="1B1A7BA5">
            <w:pPr>
              <w:rPr>
                <w:sz w:val="20"/>
                <w:szCs w:val="20"/>
              </w:rPr>
            </w:pPr>
            <w:r w:rsidRPr="1B1A7BA5">
              <w:rPr>
                <w:sz w:val="20"/>
                <w:szCs w:val="20"/>
              </w:rPr>
              <w:t>ReadList</w:t>
            </w:r>
          </w:p>
        </w:tc>
        <w:tc>
          <w:tcPr>
            <w:tcW w:w="0" w:type="dxa"/>
          </w:tcPr>
          <w:p w14:paraId="5A67C4B4"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4B5" w14:textId="77777777" w:rsidR="00D70222" w:rsidRPr="00D74461"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684699FD">
              <w:rPr>
                <w:sz w:val="20"/>
                <w:szCs w:val="20"/>
              </w:rPr>
              <w:t>Invocación mediante línea de comandos</w:t>
            </w:r>
          </w:p>
        </w:tc>
        <w:tc>
          <w:tcPr>
            <w:tcW w:w="0" w:type="dxa"/>
          </w:tcPr>
          <w:p w14:paraId="5A67C4B6" w14:textId="74A85CB1"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 invocará como un programa en consola</w:t>
            </w:r>
          </w:p>
        </w:tc>
      </w:tr>
    </w:tbl>
    <w:p w14:paraId="5A67C4B8" w14:textId="21825500" w:rsidR="00D70222" w:rsidRPr="00D3692F" w:rsidRDefault="1B1A7BA5" w:rsidP="4AD58749">
      <w:pPr>
        <w:pStyle w:val="Ttulo5"/>
      </w:pPr>
      <w:r>
        <w:t>Agents</w:t>
      </w:r>
    </w:p>
    <w:tbl>
      <w:tblPr>
        <w:tblStyle w:val="Sombreadoclaro-nfasis1"/>
        <w:tblW w:w="8720" w:type="dxa"/>
        <w:tblLook w:val="06A0" w:firstRow="1" w:lastRow="0" w:firstColumn="1" w:lastColumn="0" w:noHBand="1" w:noVBand="1"/>
      </w:tblPr>
      <w:tblGrid>
        <w:gridCol w:w="2869"/>
        <w:gridCol w:w="1674"/>
        <w:gridCol w:w="1966"/>
        <w:gridCol w:w="2211"/>
      </w:tblGrid>
      <w:tr w:rsidR="00D70222" w:rsidRPr="00D3692F" w14:paraId="5A67C4BD"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B9" w14:textId="77777777" w:rsidR="00D70222" w:rsidRPr="00D3692F" w:rsidRDefault="684699FD" w:rsidP="684699FD">
            <w:pPr>
              <w:keepNext/>
              <w:rPr>
                <w:sz w:val="20"/>
                <w:szCs w:val="20"/>
              </w:rPr>
            </w:pPr>
            <w:r w:rsidRPr="684699FD">
              <w:rPr>
                <w:sz w:val="20"/>
                <w:szCs w:val="20"/>
              </w:rPr>
              <w:t>Interface</w:t>
            </w:r>
          </w:p>
        </w:tc>
        <w:tc>
          <w:tcPr>
            <w:tcW w:w="0" w:type="dxa"/>
          </w:tcPr>
          <w:p w14:paraId="5A67C4BA"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4BB"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4BC"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4C2" w14:textId="77777777" w:rsidTr="005E7DA3">
        <w:tc>
          <w:tcPr>
            <w:cnfStyle w:val="001000000000" w:firstRow="0" w:lastRow="0" w:firstColumn="1" w:lastColumn="0" w:oddVBand="0" w:evenVBand="0" w:oddHBand="0" w:evenHBand="0" w:firstRowFirstColumn="0" w:firstRowLastColumn="0" w:lastRowFirstColumn="0" w:lastRowLastColumn="0"/>
            <w:tcW w:w="1626" w:type="dxa"/>
          </w:tcPr>
          <w:p w14:paraId="5A67C4BE" w14:textId="56280D99" w:rsidR="00D70222" w:rsidRPr="00D3692F" w:rsidRDefault="1B1A7BA5" w:rsidP="1B1A7BA5">
            <w:pPr>
              <w:spacing w:after="160" w:line="259" w:lineRule="auto"/>
              <w:rPr>
                <w:sz w:val="20"/>
                <w:szCs w:val="20"/>
              </w:rPr>
            </w:pPr>
            <w:r w:rsidRPr="1B1A7BA5">
              <w:rPr>
                <w:sz w:val="20"/>
                <w:szCs w:val="20"/>
              </w:rPr>
              <w:t>GetAgentsInfo</w:t>
            </w:r>
          </w:p>
        </w:tc>
        <w:tc>
          <w:tcPr>
            <w:tcW w:w="0" w:type="dxa"/>
          </w:tcPr>
          <w:p w14:paraId="5A67C4BF"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4C0" w14:textId="77777777" w:rsidR="00D70222" w:rsidRPr="00D74461" w:rsidRDefault="684699FD" w:rsidP="684699FD">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684699FD">
              <w:rPr>
                <w:sz w:val="20"/>
                <w:szCs w:val="20"/>
              </w:rPr>
              <w:t>Servicio Web</w:t>
            </w:r>
          </w:p>
        </w:tc>
        <w:tc>
          <w:tcPr>
            <w:tcW w:w="0" w:type="dxa"/>
          </w:tcPr>
          <w:p w14:paraId="5A67C4C1"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Este servicio se invocará a través de una petición HTTP</w:t>
            </w:r>
          </w:p>
        </w:tc>
      </w:tr>
    </w:tbl>
    <w:p w14:paraId="5A67C4C3" w14:textId="77777777" w:rsidR="00775E5A" w:rsidRPr="00D3692F" w:rsidRDefault="1B1A7BA5" w:rsidP="4AD58749">
      <w:pPr>
        <w:pStyle w:val="Ttulo5"/>
      </w:pPr>
      <w:r>
        <w:lastRenderedPageBreak/>
        <w:t>DataBase</w:t>
      </w:r>
    </w:p>
    <w:tbl>
      <w:tblPr>
        <w:tblStyle w:val="Sombreadoclaro-nfasis1"/>
        <w:tblW w:w="8720" w:type="dxa"/>
        <w:tblLook w:val="06A0" w:firstRow="1" w:lastRow="0" w:firstColumn="1" w:lastColumn="0" w:noHBand="1" w:noVBand="1"/>
      </w:tblPr>
      <w:tblGrid>
        <w:gridCol w:w="2869"/>
        <w:gridCol w:w="1674"/>
        <w:gridCol w:w="1966"/>
        <w:gridCol w:w="2211"/>
      </w:tblGrid>
      <w:tr w:rsidR="00775E5A" w:rsidRPr="00D3692F" w14:paraId="5A67C4C8"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C4" w14:textId="77777777" w:rsidR="00775E5A" w:rsidRPr="00D3692F" w:rsidRDefault="684699FD" w:rsidP="684699FD">
            <w:pPr>
              <w:keepNext/>
              <w:rPr>
                <w:sz w:val="20"/>
                <w:szCs w:val="20"/>
              </w:rPr>
            </w:pPr>
            <w:r w:rsidRPr="684699FD">
              <w:rPr>
                <w:sz w:val="20"/>
                <w:szCs w:val="20"/>
              </w:rPr>
              <w:t>Interface</w:t>
            </w:r>
          </w:p>
        </w:tc>
        <w:tc>
          <w:tcPr>
            <w:tcW w:w="0" w:type="dxa"/>
          </w:tcPr>
          <w:p w14:paraId="5A67C4C5" w14:textId="77777777" w:rsidR="00775E5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4C6" w14:textId="77777777" w:rsidR="00775E5A"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4C7" w14:textId="77777777" w:rsidR="00775E5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775E5A" w:rsidRPr="00D3692F" w14:paraId="5A67C4CD" w14:textId="77777777" w:rsidTr="005E7DA3">
        <w:tc>
          <w:tcPr>
            <w:cnfStyle w:val="001000000000" w:firstRow="0" w:lastRow="0" w:firstColumn="1" w:lastColumn="0" w:oddVBand="0" w:evenVBand="0" w:oddHBand="0" w:evenHBand="0" w:firstRowFirstColumn="0" w:firstRowLastColumn="0" w:lastRowFirstColumn="0" w:lastRowLastColumn="0"/>
            <w:tcW w:w="1626" w:type="dxa"/>
          </w:tcPr>
          <w:p w14:paraId="5A67C4C9" w14:textId="2C1949BA" w:rsidR="00775E5A" w:rsidRPr="00D3692F" w:rsidRDefault="1B1A7BA5" w:rsidP="1B1A7BA5">
            <w:pPr>
              <w:spacing w:after="160" w:line="259" w:lineRule="auto"/>
              <w:rPr>
                <w:sz w:val="20"/>
                <w:szCs w:val="20"/>
              </w:rPr>
            </w:pPr>
            <w:r w:rsidRPr="1B1A7BA5">
              <w:rPr>
                <w:sz w:val="20"/>
                <w:szCs w:val="20"/>
              </w:rPr>
              <w:t>GetAgent</w:t>
            </w:r>
          </w:p>
        </w:tc>
        <w:tc>
          <w:tcPr>
            <w:tcW w:w="0" w:type="dxa"/>
          </w:tcPr>
          <w:p w14:paraId="5A67C4CA" w14:textId="77777777" w:rsidR="00775E5A"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4CB" w14:textId="77777777" w:rsidR="00775E5A"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tcW w:w="0" w:type="dxa"/>
          </w:tcPr>
          <w:p w14:paraId="5A67C4CC" w14:textId="6E9A9909" w:rsidR="00775E5A"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Devuelve los datos de un ciudadano.</w:t>
            </w:r>
          </w:p>
        </w:tc>
      </w:tr>
      <w:tr w:rsidR="00775E5A" w:rsidRPr="00D3692F" w14:paraId="5A67C4D2" w14:textId="77777777" w:rsidTr="005E7DA3">
        <w:tc>
          <w:tcPr>
            <w:cnfStyle w:val="001000000000" w:firstRow="0" w:lastRow="0" w:firstColumn="1" w:lastColumn="0" w:oddVBand="0" w:evenVBand="0" w:oddHBand="0" w:evenHBand="0" w:firstRowFirstColumn="0" w:firstRowLastColumn="0" w:lastRowFirstColumn="0" w:lastRowLastColumn="0"/>
            <w:tcW w:w="1626" w:type="dxa"/>
          </w:tcPr>
          <w:p w14:paraId="5A67C4CE" w14:textId="77777777" w:rsidR="00775E5A" w:rsidRPr="00D3692F" w:rsidRDefault="1B1A7BA5" w:rsidP="1B1A7BA5">
            <w:pPr>
              <w:rPr>
                <w:sz w:val="20"/>
                <w:szCs w:val="20"/>
              </w:rPr>
            </w:pPr>
            <w:r w:rsidRPr="1B1A7BA5">
              <w:rPr>
                <w:sz w:val="20"/>
                <w:szCs w:val="20"/>
              </w:rPr>
              <w:t>UpdateDB</w:t>
            </w:r>
          </w:p>
        </w:tc>
        <w:tc>
          <w:tcPr>
            <w:tcW w:w="0" w:type="dxa"/>
          </w:tcPr>
          <w:p w14:paraId="5A67C4CF" w14:textId="77777777" w:rsidR="00775E5A"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4D0" w14:textId="77777777" w:rsidR="00775E5A"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tcW w:w="0" w:type="dxa"/>
          </w:tcPr>
          <w:p w14:paraId="5A67C4D1" w14:textId="3BEDD3DF" w:rsidR="00775E5A"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Inserta en la base de datos los datos de un ciudadano, incluida su contraseña</w:t>
            </w:r>
          </w:p>
        </w:tc>
      </w:tr>
      <w:tr w:rsidR="00D74461" w:rsidRPr="00D3692F" w14:paraId="5A67C4D7" w14:textId="77777777" w:rsidTr="005E7DA3">
        <w:tc>
          <w:tcPr>
            <w:cnfStyle w:val="001000000000" w:firstRow="0" w:lastRow="0" w:firstColumn="1" w:lastColumn="0" w:oddVBand="0" w:evenVBand="0" w:oddHBand="0" w:evenHBand="0" w:firstRowFirstColumn="0" w:firstRowLastColumn="0" w:lastRowFirstColumn="0" w:lastRowLastColumn="0"/>
            <w:tcW w:w="1626" w:type="dxa"/>
          </w:tcPr>
          <w:p w14:paraId="5A67C4D3" w14:textId="74781C2F" w:rsidR="00D74461" w:rsidRDefault="1B1A7BA5" w:rsidP="1B1A7BA5">
            <w:pPr>
              <w:rPr>
                <w:sz w:val="20"/>
                <w:szCs w:val="20"/>
              </w:rPr>
            </w:pPr>
            <w:r w:rsidRPr="1B1A7BA5">
              <w:rPr>
                <w:sz w:val="20"/>
                <w:szCs w:val="20"/>
              </w:rPr>
              <w:t>UpdateInfo</w:t>
            </w:r>
          </w:p>
        </w:tc>
        <w:tc>
          <w:tcPr>
            <w:tcW w:w="0" w:type="dxa"/>
          </w:tcPr>
          <w:p w14:paraId="5A67C4D4" w14:textId="77777777" w:rsidR="00D74461"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4D5" w14:textId="77777777" w:rsidR="00D74461"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tcW w:w="0" w:type="dxa"/>
          </w:tcPr>
          <w:p w14:paraId="5A67C4D6" w14:textId="77777777" w:rsidR="00D74461"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Actualiza la clave del usuario en la base de datos.</w:t>
            </w:r>
          </w:p>
        </w:tc>
      </w:tr>
    </w:tbl>
    <w:p w14:paraId="5A67C4D8" w14:textId="77777777" w:rsidR="00D70222" w:rsidRPr="00D3692F" w:rsidRDefault="684699FD" w:rsidP="002D7259">
      <w:pPr>
        <w:pStyle w:val="Ttulo4"/>
      </w:pPr>
      <w:r>
        <w:t>Comportamiento</w:t>
      </w:r>
    </w:p>
    <w:p w14:paraId="5A67C4D9" w14:textId="11BD85E9" w:rsidR="00D70222" w:rsidRPr="00D3692F" w:rsidRDefault="1B1A7BA5" w:rsidP="4AD58749">
      <w:pPr>
        <w:pStyle w:val="Ttulo5"/>
      </w:pPr>
      <w:r>
        <w:t>Loader</w:t>
      </w:r>
    </w:p>
    <w:p w14:paraId="5A67C4DA" w14:textId="55C8A791" w:rsidR="00F12E29" w:rsidRDefault="00977414" w:rsidP="00F12E29">
      <w:r>
        <w:t xml:space="preserve">Ver el párrafo </w:t>
      </w:r>
      <w:r>
        <w:fldChar w:fldCharType="begin"/>
      </w:r>
      <w:r>
        <w:instrText xml:space="preserve"> REF _Ref441917425 \r \h </w:instrText>
      </w:r>
      <w:r>
        <w:fldChar w:fldCharType="separate"/>
      </w:r>
      <w:r w:rsidR="00DF77D3">
        <w:t>9.2.2.3.4</w:t>
      </w:r>
      <w:r>
        <w:fldChar w:fldCharType="end"/>
      </w:r>
      <w:r>
        <w:t>.</w:t>
      </w:r>
    </w:p>
    <w:p w14:paraId="5A67C4DB" w14:textId="79F8E47D" w:rsidR="00977414" w:rsidRDefault="684699FD" w:rsidP="00F12E29">
      <w:r>
        <w:t>Además, puede hacer las siguientes opciones:</w:t>
      </w:r>
    </w:p>
    <w:p w14:paraId="5A67C4DC" w14:textId="4B23D7AE" w:rsidR="00F12E29" w:rsidRDefault="684699FD" w:rsidP="00977414">
      <w:pPr>
        <w:pStyle w:val="Prrafodelista"/>
        <w:numPr>
          <w:ilvl w:val="0"/>
          <w:numId w:val="28"/>
        </w:numPr>
      </w:pPr>
      <w:r>
        <w:t>(</w:t>
      </w:r>
      <w:r w:rsidRPr="684699FD">
        <w:rPr>
          <w:b/>
          <w:bCs/>
        </w:rPr>
        <w:t>Opcional</w:t>
      </w:r>
      <w:r>
        <w:t>) el subsistema que cree los emails debería implementarse de forma que permita emails o cartas en el futuro en diferentes formatos (Word, ODT, PDF, RTF, ETC.).</w:t>
      </w:r>
    </w:p>
    <w:p w14:paraId="5A67C4DD" w14:textId="77777777" w:rsidR="00F12E29" w:rsidRDefault="684699FD" w:rsidP="00977414">
      <w:pPr>
        <w:pStyle w:val="Prrafodelista"/>
        <w:numPr>
          <w:ilvl w:val="0"/>
          <w:numId w:val="28"/>
        </w:numPr>
      </w:pPr>
      <w:r>
        <w:t>(</w:t>
      </w:r>
      <w:r w:rsidRPr="684699FD">
        <w:rPr>
          <w:b/>
          <w:bCs/>
        </w:rPr>
        <w:t>Opcional</w:t>
      </w:r>
      <w:r>
        <w:t>) Si el fichero viniera con errores, se detectarían y se enviarían los datos a un fichero de LOG para su posterior tratamiento.</w:t>
      </w:r>
    </w:p>
    <w:p w14:paraId="5A67C4DE" w14:textId="160951E1" w:rsidR="00F12E29" w:rsidRPr="00D3692F" w:rsidRDefault="1B1A7BA5" w:rsidP="4AD58749">
      <w:pPr>
        <w:pStyle w:val="Prrafodelista"/>
        <w:numPr>
          <w:ilvl w:val="0"/>
          <w:numId w:val="28"/>
        </w:numPr>
      </w:pPr>
      <w:r w:rsidRPr="4AD58749">
        <w:t>(</w:t>
      </w:r>
      <w:r w:rsidRPr="1B1A7BA5">
        <w:rPr>
          <w:b/>
          <w:bCs/>
        </w:rPr>
        <w:t>Opcional</w:t>
      </w:r>
      <w:r>
        <w:t xml:space="preserve">) El </w:t>
      </w:r>
      <w:r w:rsidRPr="4AD58749">
        <w:rPr>
          <w:i/>
          <w:iCs/>
        </w:rPr>
        <w:t>parser</w:t>
      </w:r>
      <w:r>
        <w:t xml:space="preserve"> de los datos de entrada debería ser configurable para permitir datos en diferentes formatos (Excel, TXT, etc.)</w:t>
      </w:r>
    </w:p>
    <w:p w14:paraId="5A67C4DF" w14:textId="7801038E" w:rsidR="00D70222" w:rsidRPr="00D3692F" w:rsidRDefault="1B1A7BA5" w:rsidP="4AD58749">
      <w:pPr>
        <w:pStyle w:val="Ttulo5"/>
      </w:pPr>
      <w:r>
        <w:t>Agents</w:t>
      </w:r>
    </w:p>
    <w:p w14:paraId="5A67C4E0" w14:textId="4870DF8B" w:rsidR="00440570" w:rsidRDefault="684699FD" w:rsidP="00440570">
      <w:r>
        <w:t>Permite a los usuarios poder acceder al sistema para comprobar que han sido dados de alta, usando la información recibida en el email. Los usuarios podrían no acceder directamente mediante un navegador Web, sino a través de un sistema externo que invoca el módulo como un servicio Web.</w:t>
      </w:r>
    </w:p>
    <w:p w14:paraId="5A67C4E1" w14:textId="77777777" w:rsidR="002C462A" w:rsidRDefault="1B1A7BA5" w:rsidP="4AD58749">
      <w:pPr>
        <w:pStyle w:val="Ttulo5"/>
      </w:pPr>
      <w:bookmarkStart w:id="151" w:name="_Ref441917549"/>
      <w:r>
        <w:t>DataBase</w:t>
      </w:r>
      <w:bookmarkEnd w:id="151"/>
    </w:p>
    <w:p w14:paraId="5A67C4E2" w14:textId="771863E8" w:rsidR="00D74461" w:rsidRPr="00D74461" w:rsidRDefault="684699FD" w:rsidP="684699FD">
      <w:pPr>
        <w:rPr>
          <w:lang w:eastAsia="es-ES"/>
        </w:rPr>
      </w:pPr>
      <w:r w:rsidRPr="684699FD">
        <w:rPr>
          <w:lang w:eastAsia="es-ES"/>
        </w:rPr>
        <w:t>Este módulo encapsulará las operaciones de acceso a la base de datos así como la tecnología a utilizar.</w:t>
      </w:r>
    </w:p>
    <w:p w14:paraId="5A67C4E3" w14:textId="4AD83F84" w:rsidR="00D70222" w:rsidRPr="00D3692F" w:rsidRDefault="00BD4213" w:rsidP="002D7259">
      <w:pPr>
        <w:pStyle w:val="Ttulo2"/>
      </w:pPr>
      <w:bookmarkStart w:id="152" w:name="_Toc506794101"/>
      <w:bookmarkStart w:id="153" w:name="_Toc506796322"/>
      <w:r>
        <w:lastRenderedPageBreak/>
        <w:t>Loader</w:t>
      </w:r>
      <w:bookmarkEnd w:id="152"/>
      <w:bookmarkEnd w:id="153"/>
      <w:r w:rsidR="00D70222" w:rsidRPr="00D3692F">
        <w:fldChar w:fldCharType="begin"/>
      </w:r>
      <w:r w:rsidR="00D70222" w:rsidRPr="00D3692F">
        <w:instrText xml:space="preserve"> XE "View" </w:instrText>
      </w:r>
      <w:r w:rsidR="00D70222" w:rsidRPr="00D3692F">
        <w:fldChar w:fldCharType="end"/>
      </w:r>
    </w:p>
    <w:p w14:paraId="5A67C4E4" w14:textId="6A7DDE36" w:rsidR="00D70222" w:rsidRPr="00D3692F" w:rsidRDefault="1B1A7BA5" w:rsidP="00D70222">
      <w:pPr>
        <w:keepNext/>
      </w:pPr>
      <w:r>
        <w:t xml:space="preserve">La vista de </w:t>
      </w:r>
      <w:r w:rsidRPr="4AD58749">
        <w:rPr>
          <w:i/>
          <w:iCs/>
        </w:rPr>
        <w:t>Citizen Reader</w:t>
      </w:r>
      <w:r>
        <w:t xml:space="preserve"> muestra el primer nivel de descripción de los componentes.</w:t>
      </w:r>
    </w:p>
    <w:p w14:paraId="5A67C4E5" w14:textId="77777777" w:rsidR="00D70222" w:rsidRPr="00D3692F" w:rsidRDefault="00D70222" w:rsidP="002D7259">
      <w:pPr>
        <w:pStyle w:val="Ttulo3"/>
      </w:pPr>
      <w:bookmarkStart w:id="154" w:name="_Toc506794102"/>
      <w:bookmarkStart w:id="155" w:name="_Toc506796323"/>
      <w:r w:rsidRPr="00D3692F">
        <w:t>Presentación principal</w:t>
      </w:r>
      <w:bookmarkEnd w:id="154"/>
      <w:bookmarkEnd w:id="155"/>
      <w:r w:rsidRPr="00D3692F">
        <w:fldChar w:fldCharType="begin"/>
      </w:r>
      <w:r w:rsidRPr="00D3692F">
        <w:instrText xml:space="preserve"> XE "Presentación principal" </w:instrText>
      </w:r>
      <w:r w:rsidRPr="00D3692F">
        <w:fldChar w:fldCharType="end"/>
      </w:r>
    </w:p>
    <w:p w14:paraId="5A67C4E6" w14:textId="66D826CC" w:rsidR="00D70222" w:rsidRPr="00D3692F" w:rsidRDefault="000C73A4" w:rsidP="00D70222">
      <w:pPr>
        <w:keepNext/>
        <w:jc w:val="center"/>
      </w:pPr>
      <w:r>
        <w:rPr>
          <w:noProof/>
          <w:lang w:eastAsia="es-ES"/>
        </w:rPr>
        <w:drawing>
          <wp:inline distT="0" distB="0" distL="0" distR="0" wp14:anchorId="0D555BBF" wp14:editId="638E57C5">
            <wp:extent cx="3867150" cy="3009900"/>
            <wp:effectExtent l="0" t="0" r="0" b="0"/>
            <wp:docPr id="1578509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A67C4E7" w14:textId="16AA504C" w:rsidR="00D70222" w:rsidRPr="00D3692F" w:rsidRDefault="00D70222" w:rsidP="00D70222">
      <w:pPr>
        <w:pStyle w:val="Descripcin"/>
        <w:jc w:val="center"/>
      </w:pPr>
      <w:r w:rsidRPr="00D3692F">
        <w:t xml:space="preserve">Figura </w:t>
      </w:r>
      <w:fldSimple w:instr=" SEQ Figura \* ARABIC ">
        <w:r w:rsidR="00DF77D3">
          <w:rPr>
            <w:noProof/>
          </w:rPr>
          <w:t>4</w:t>
        </w:r>
      </w:fldSimple>
      <w:r w:rsidRPr="4AD58749">
        <w:t xml:space="preserve">. </w:t>
      </w:r>
      <w:r w:rsidR="007679E3">
        <w:t xml:space="preserve">Vista </w:t>
      </w:r>
      <w:r w:rsidR="00BD4213">
        <w:t>Loader</w:t>
      </w:r>
    </w:p>
    <w:p w14:paraId="5A67C4E8" w14:textId="77777777" w:rsidR="005E1CA6" w:rsidRDefault="684699FD" w:rsidP="002D7259">
      <w:pPr>
        <w:pStyle w:val="Ttulo3"/>
      </w:pPr>
      <w:bookmarkStart w:id="156" w:name="_Toc506794103"/>
      <w:bookmarkStart w:id="157" w:name="_Toc506796324"/>
      <w:r>
        <w:lastRenderedPageBreak/>
        <w:t>Catálogo de elementos</w:t>
      </w:r>
      <w:bookmarkEnd w:id="156"/>
      <w:bookmarkEnd w:id="157"/>
    </w:p>
    <w:p w14:paraId="5A67C4E9" w14:textId="77777777" w:rsidR="00D70222" w:rsidRPr="00D3692F" w:rsidRDefault="684699FD" w:rsidP="002D7259">
      <w:pPr>
        <w:pStyle w:val="Ttulo4"/>
      </w:pPr>
      <w:r>
        <w:t>Elementos</w:t>
      </w:r>
    </w:p>
    <w:tbl>
      <w:tblPr>
        <w:tblStyle w:val="Sombreadoclaro-nfasis1"/>
        <w:tblW w:w="0" w:type="auto"/>
        <w:tblLook w:val="06A0" w:firstRow="1" w:lastRow="0" w:firstColumn="1" w:lastColumn="0" w:noHBand="1" w:noVBand="1"/>
      </w:tblPr>
      <w:tblGrid>
        <w:gridCol w:w="2349"/>
        <w:gridCol w:w="1676"/>
      </w:tblGrid>
      <w:tr w:rsidR="00D70222" w:rsidRPr="00D3692F" w14:paraId="5A67C4EC" w14:textId="77777777" w:rsidTr="005E7D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14:paraId="5A67C4EA" w14:textId="77777777" w:rsidR="00D70222" w:rsidRPr="00D3692F" w:rsidRDefault="684699FD" w:rsidP="684699FD">
            <w:pPr>
              <w:keepNext/>
              <w:rPr>
                <w:sz w:val="20"/>
                <w:szCs w:val="20"/>
              </w:rPr>
            </w:pPr>
            <w:r w:rsidRPr="684699FD">
              <w:rPr>
                <w:sz w:val="20"/>
                <w:szCs w:val="20"/>
              </w:rPr>
              <w:t>Elemento</w:t>
            </w:r>
          </w:p>
        </w:tc>
        <w:tc>
          <w:tcPr>
            <w:tcW w:w="0" w:type="dxa"/>
          </w:tcPr>
          <w:p w14:paraId="5A67C4EB"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4F1" w14:textId="77777777" w:rsidTr="005E7DA3">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ED" w14:textId="77777777" w:rsidR="00D70222" w:rsidRPr="00D3692F" w:rsidRDefault="1B1A7BA5" w:rsidP="1B1A7BA5">
            <w:pPr>
              <w:rPr>
                <w:sz w:val="20"/>
                <w:szCs w:val="20"/>
              </w:rPr>
            </w:pPr>
            <w:r w:rsidRPr="1B1A7BA5">
              <w:rPr>
                <w:sz w:val="20"/>
                <w:szCs w:val="20"/>
              </w:rPr>
              <w:t>Parser</w:t>
            </w:r>
          </w:p>
        </w:tc>
        <w:tc>
          <w:tcPr>
            <w:tcW w:w="0" w:type="dxa"/>
          </w:tcPr>
          <w:p w14:paraId="5A67C4EE" w14:textId="6E0E1017" w:rsidR="00D70222"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Lee los datos de entrada en Excel y los transforma en un contenedor de objetos que puede ser recorrido para su inserción en la base de datos.</w:t>
            </w:r>
          </w:p>
          <w:p w14:paraId="5A67C4EF" w14:textId="2DE5F78A" w:rsidR="005E1CA6"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También crea el </w:t>
            </w:r>
            <w:r w:rsidRPr="4AD58749">
              <w:rPr>
                <w:i/>
                <w:iCs/>
                <w:sz w:val="20"/>
                <w:szCs w:val="20"/>
              </w:rPr>
              <w:t>usuario/password</w:t>
            </w:r>
            <w:r w:rsidRPr="1B1A7BA5">
              <w:rPr>
                <w:sz w:val="20"/>
                <w:szCs w:val="20"/>
              </w:rPr>
              <w:t xml:space="preserve"> del ciudadano y el email usado para la comunicación.</w:t>
            </w:r>
          </w:p>
          <w:p w14:paraId="5A67C4F0" w14:textId="77777777" w:rsidR="005E1CA6"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A67C4F4" w14:textId="77777777" w:rsidTr="005E7DA3">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2" w14:textId="77777777" w:rsidR="00D70222" w:rsidRPr="00D3692F" w:rsidRDefault="1B1A7BA5" w:rsidP="1B1A7BA5">
            <w:pPr>
              <w:rPr>
                <w:sz w:val="20"/>
                <w:szCs w:val="20"/>
              </w:rPr>
            </w:pPr>
            <w:r w:rsidRPr="1B1A7BA5">
              <w:rPr>
                <w:sz w:val="20"/>
                <w:szCs w:val="20"/>
              </w:rPr>
              <w:t>DBUpdate</w:t>
            </w:r>
          </w:p>
        </w:tc>
        <w:tc>
          <w:tcPr>
            <w:tcW w:w="0" w:type="dxa"/>
          </w:tcPr>
          <w:p w14:paraId="5A67C4F3"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Encapsula todas las operaciones de base de datos usando interfaces para permitir el acceso a la base de datos. </w:t>
            </w:r>
          </w:p>
        </w:tc>
      </w:tr>
      <w:tr w:rsidR="00D70222" w:rsidRPr="00D3692F" w14:paraId="5A67C4F7" w14:textId="77777777" w:rsidTr="005E7DA3">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5" w14:textId="77777777" w:rsidR="00D70222" w:rsidRPr="00D3692F" w:rsidRDefault="1B1A7BA5" w:rsidP="1B1A7BA5">
            <w:pPr>
              <w:rPr>
                <w:sz w:val="20"/>
                <w:szCs w:val="20"/>
              </w:rPr>
            </w:pPr>
            <w:r w:rsidRPr="1B1A7BA5">
              <w:rPr>
                <w:sz w:val="20"/>
                <w:szCs w:val="20"/>
              </w:rPr>
              <w:lastRenderedPageBreak/>
              <w:t>ReportWritter</w:t>
            </w:r>
          </w:p>
        </w:tc>
        <w:tc>
          <w:tcPr>
            <w:tcW w:w="0" w:type="dxa"/>
          </w:tcPr>
          <w:p w14:paraId="5A67C4F6" w14:textId="2C8C2D5B"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14:paraId="5A67C4F8" w14:textId="77777777" w:rsidR="00D70222" w:rsidRPr="00D3692F" w:rsidRDefault="684699FD" w:rsidP="002D7259">
      <w:pPr>
        <w:pStyle w:val="Ttulo4"/>
      </w:pPr>
      <w:r>
        <w:t>Relaciones</w:t>
      </w:r>
    </w:p>
    <w:p w14:paraId="5A67C4F9" w14:textId="77777777" w:rsidR="00D70222" w:rsidRDefault="1B1A7BA5" w:rsidP="00D70222">
      <w:r>
        <w:t xml:space="preserve">El componente </w:t>
      </w:r>
      <w:r w:rsidRPr="4AD58749">
        <w:rPr>
          <w:i/>
          <w:iCs/>
        </w:rPr>
        <w:t>Parser</w:t>
      </w:r>
      <w:r>
        <w:t xml:space="preserve"> recibe el fichero de entrada en </w:t>
      </w:r>
      <w:r w:rsidRPr="4AD58749">
        <w:rPr>
          <w:i/>
          <w:iCs/>
        </w:rPr>
        <w:t>Excel</w:t>
      </w:r>
      <w:r>
        <w:t xml:space="preserve"> y mediante un </w:t>
      </w:r>
      <w:r w:rsidRPr="4AD58749">
        <w:rPr>
          <w:i/>
          <w:iCs/>
        </w:rPr>
        <w:t>parser</w:t>
      </w:r>
      <w:r>
        <w:t xml:space="preserve"> convierte éste en objetos. Añade a éstos objetos el email y el </w:t>
      </w:r>
      <w:r w:rsidRPr="4AD58749">
        <w:rPr>
          <w:i/>
          <w:iCs/>
        </w:rPr>
        <w:t>password</w:t>
      </w:r>
      <w:r>
        <w:t xml:space="preserve">, y lo añade a la base de datos utilizando el componente </w:t>
      </w:r>
      <w:r w:rsidRPr="4AD58749">
        <w:rPr>
          <w:i/>
          <w:iCs/>
        </w:rPr>
        <w:t>DBUpdate</w:t>
      </w:r>
      <w:r w:rsidRPr="4AD58749">
        <w:t>.</w:t>
      </w:r>
    </w:p>
    <w:p w14:paraId="7A5005C8" w14:textId="77777777" w:rsidR="00F571A1" w:rsidRDefault="1B1A7BA5" w:rsidP="00D70222">
      <w:r>
        <w:t xml:space="preserve">Si se producen errores en la carga de datos (DNI duplicados, campo DNI vacío, etc.) o si el componente </w:t>
      </w:r>
      <w:r w:rsidRPr="4AD58749">
        <w:rPr>
          <w:i/>
          <w:iCs/>
        </w:rPr>
        <w:t xml:space="preserve">de la base de datos </w:t>
      </w:r>
      <w:r>
        <w:t xml:space="preserve">devuelve un error, esta información se escribe en un fichero de </w:t>
      </w:r>
      <w:r w:rsidRPr="4AD58749">
        <w:rPr>
          <w:i/>
          <w:iCs/>
        </w:rPr>
        <w:t>LOG</w:t>
      </w:r>
      <w:r>
        <w:t xml:space="preserve"> mediante la interface </w:t>
      </w:r>
      <w:r w:rsidRPr="4AD58749">
        <w:rPr>
          <w:i/>
          <w:iCs/>
        </w:rPr>
        <w:t>WriteReport</w:t>
      </w:r>
      <w:r>
        <w:t xml:space="preserve"> y el componente Report</w:t>
      </w:r>
      <w:r w:rsidRPr="4AD58749">
        <w:rPr>
          <w:i/>
          <w:iCs/>
        </w:rPr>
        <w:t>Writer</w:t>
      </w:r>
      <w:r w:rsidRPr="4AD58749">
        <w:t xml:space="preserve">. </w:t>
      </w:r>
    </w:p>
    <w:p w14:paraId="5A67C4FA" w14:textId="68F25317" w:rsidR="00925121" w:rsidRPr="00D3692F" w:rsidRDefault="1B1A7BA5" w:rsidP="00D70222">
      <w:r w:rsidRPr="4AD58749">
        <w:t>(</w:t>
      </w:r>
      <w:r w:rsidRPr="1B1A7BA5">
        <w:rPr>
          <w:b/>
          <w:bCs/>
        </w:rPr>
        <w:t>Opcional</w:t>
      </w:r>
      <w:r>
        <w:t xml:space="preserve">) Si aparecen otras situaciones de error se pueden documentar usando el mismo componente </w:t>
      </w:r>
      <w:r w:rsidRPr="4AD58749">
        <w:rPr>
          <w:i/>
          <w:iCs/>
        </w:rPr>
        <w:t>ReportWriter</w:t>
      </w:r>
      <w:r w:rsidRPr="4AD58749">
        <w:t>.</w:t>
      </w:r>
    </w:p>
    <w:p w14:paraId="5A67C4FB"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FC" w14:textId="77777777" w:rsidR="00D70222" w:rsidRPr="00D3692F" w:rsidRDefault="1B1A7BA5" w:rsidP="4AD58749">
      <w:pPr>
        <w:pStyle w:val="Ttulo5"/>
      </w:pPr>
      <w:r>
        <w:t>Parser</w:t>
      </w:r>
    </w:p>
    <w:tbl>
      <w:tblPr>
        <w:tblStyle w:val="Sombreadoclaro-nfasis1"/>
        <w:tblW w:w="8720" w:type="dxa"/>
        <w:tblLook w:val="06A0" w:firstRow="1" w:lastRow="0" w:firstColumn="1" w:lastColumn="0" w:noHBand="1" w:noVBand="1"/>
      </w:tblPr>
      <w:tblGrid>
        <w:gridCol w:w="2322"/>
        <w:gridCol w:w="1920"/>
        <w:gridCol w:w="1825"/>
        <w:gridCol w:w="2653"/>
      </w:tblGrid>
      <w:tr w:rsidR="00D70222" w:rsidRPr="00D3692F" w14:paraId="5A67C501"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4FD" w14:textId="77777777" w:rsidR="00D70222" w:rsidRPr="00D3692F" w:rsidRDefault="684699FD" w:rsidP="684699FD">
            <w:pPr>
              <w:keepNext/>
              <w:rPr>
                <w:sz w:val="20"/>
                <w:szCs w:val="20"/>
              </w:rPr>
            </w:pPr>
            <w:r w:rsidRPr="684699FD">
              <w:rPr>
                <w:sz w:val="20"/>
                <w:szCs w:val="20"/>
              </w:rPr>
              <w:t>Interface</w:t>
            </w:r>
          </w:p>
        </w:tc>
        <w:tc>
          <w:tcPr>
            <w:tcW w:w="0" w:type="dxa"/>
          </w:tcPr>
          <w:p w14:paraId="5A67C4FE"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4FF" w14:textId="77777777" w:rsidR="00D70222"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500"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506"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02" w14:textId="1812DBF0" w:rsidR="00D70222" w:rsidRPr="00D3692F" w:rsidRDefault="1B1A7BA5" w:rsidP="1B1A7BA5">
            <w:pPr>
              <w:rPr>
                <w:sz w:val="20"/>
                <w:szCs w:val="20"/>
              </w:rPr>
            </w:pPr>
            <w:r w:rsidRPr="1B1A7BA5">
              <w:rPr>
                <w:sz w:val="20"/>
                <w:szCs w:val="20"/>
              </w:rPr>
              <w:t>ReadList</w:t>
            </w:r>
          </w:p>
        </w:tc>
        <w:tc>
          <w:tcPr>
            <w:tcW w:w="0" w:type="dxa"/>
          </w:tcPr>
          <w:p w14:paraId="5A67C503"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04" w14:textId="77777777" w:rsidR="00D70222"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05" w14:textId="21915D2D"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Lee el fichero de </w:t>
            </w:r>
            <w:r w:rsidRPr="2948BCC8">
              <w:rPr>
                <w:i/>
                <w:iCs/>
                <w:sz w:val="20"/>
                <w:szCs w:val="20"/>
              </w:rPr>
              <w:t>Excel</w:t>
            </w:r>
            <w:r w:rsidRPr="684699FD">
              <w:rPr>
                <w:sz w:val="20"/>
                <w:szCs w:val="20"/>
              </w:rPr>
              <w:t xml:space="preserve"> con los datos de una lista de ciudadanos.</w:t>
            </w:r>
          </w:p>
        </w:tc>
      </w:tr>
      <w:tr w:rsidR="00D70222" w:rsidRPr="00D3692F" w14:paraId="5A67C50B"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07" w14:textId="3D2C2E54" w:rsidR="00D70222" w:rsidRPr="00D3692F" w:rsidRDefault="1B1A7BA5" w:rsidP="1B1A7BA5">
            <w:pPr>
              <w:rPr>
                <w:sz w:val="20"/>
                <w:szCs w:val="20"/>
              </w:rPr>
            </w:pPr>
            <w:r w:rsidRPr="1B1A7BA5">
              <w:rPr>
                <w:sz w:val="20"/>
                <w:szCs w:val="20"/>
              </w:rPr>
              <w:t>RList</w:t>
            </w:r>
          </w:p>
        </w:tc>
        <w:tc>
          <w:tcPr>
            <w:tcW w:w="0" w:type="dxa"/>
          </w:tcPr>
          <w:p w14:paraId="5A67C508"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0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0A" w14:textId="77777777" w:rsidR="00D70222"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Crea los subcomponentes del </w:t>
            </w:r>
            <w:r w:rsidRPr="4AD58749">
              <w:rPr>
                <w:i/>
                <w:iCs/>
                <w:sz w:val="20"/>
                <w:szCs w:val="20"/>
              </w:rPr>
              <w:t>parser</w:t>
            </w:r>
            <w:r w:rsidRPr="1B1A7BA5">
              <w:rPr>
                <w:sz w:val="20"/>
                <w:szCs w:val="20"/>
              </w:rPr>
              <w:t xml:space="preserve"> necesarios para procesar el fichero de entrada.</w:t>
            </w:r>
          </w:p>
        </w:tc>
      </w:tr>
      <w:tr w:rsidR="00223001" w:rsidRPr="00D3692F" w14:paraId="5A67C510"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0C" w14:textId="77777777" w:rsidR="00223001" w:rsidRDefault="1B1A7BA5" w:rsidP="1B1A7BA5">
            <w:pPr>
              <w:rPr>
                <w:sz w:val="20"/>
                <w:szCs w:val="20"/>
              </w:rPr>
            </w:pPr>
            <w:r w:rsidRPr="1B1A7BA5">
              <w:rPr>
                <w:sz w:val="20"/>
                <w:szCs w:val="20"/>
              </w:rPr>
              <w:t>Insert</w:t>
            </w:r>
          </w:p>
        </w:tc>
        <w:tc>
          <w:tcPr>
            <w:tcW w:w="0" w:type="dxa"/>
          </w:tcPr>
          <w:p w14:paraId="5A67C50D" w14:textId="77777777" w:rsidR="00223001"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tcW w:w="0" w:type="dxa"/>
          </w:tcPr>
          <w:p w14:paraId="5A67C50E" w14:textId="77777777" w:rsidR="00223001"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0F" w14:textId="77777777" w:rsidR="00223001"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Llama a un método del componente </w:t>
            </w:r>
            <w:r w:rsidRPr="4AD58749">
              <w:rPr>
                <w:i/>
                <w:iCs/>
                <w:sz w:val="20"/>
                <w:szCs w:val="20"/>
              </w:rPr>
              <w:t>DBUpdate</w:t>
            </w:r>
            <w:r w:rsidRPr="1B1A7BA5">
              <w:rPr>
                <w:sz w:val="20"/>
                <w:szCs w:val="20"/>
              </w:rPr>
              <w:t xml:space="preserve"> para hacer la inserción en la base de datos.</w:t>
            </w:r>
          </w:p>
        </w:tc>
      </w:tr>
      <w:tr w:rsidR="00223001" w:rsidRPr="00D3692F" w14:paraId="5A67C515"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11" w14:textId="77777777" w:rsidR="00223001" w:rsidRDefault="1B1A7BA5" w:rsidP="1B1A7BA5">
            <w:pPr>
              <w:rPr>
                <w:sz w:val="20"/>
                <w:szCs w:val="20"/>
              </w:rPr>
            </w:pPr>
            <w:r w:rsidRPr="1B1A7BA5">
              <w:rPr>
                <w:sz w:val="20"/>
                <w:szCs w:val="20"/>
              </w:rPr>
              <w:t>InserR</w:t>
            </w:r>
          </w:p>
        </w:tc>
        <w:tc>
          <w:tcPr>
            <w:tcW w:w="0" w:type="dxa"/>
          </w:tcPr>
          <w:p w14:paraId="5A67C512" w14:textId="77777777" w:rsidR="00223001"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13"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14" w14:textId="77777777" w:rsidR="00223001"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Verifica los datos y crea el objeto a enviar a </w:t>
            </w:r>
            <w:r w:rsidRPr="4AD58749">
              <w:rPr>
                <w:i/>
                <w:iCs/>
                <w:sz w:val="20"/>
                <w:szCs w:val="20"/>
              </w:rPr>
              <w:t>DBUpdate</w:t>
            </w:r>
            <w:r w:rsidRPr="1B1A7BA5">
              <w:rPr>
                <w:sz w:val="20"/>
                <w:szCs w:val="20"/>
              </w:rPr>
              <w:t>.</w:t>
            </w:r>
          </w:p>
        </w:tc>
      </w:tr>
    </w:tbl>
    <w:p w14:paraId="5A67C516" w14:textId="77777777" w:rsidR="00D70222" w:rsidRPr="00D3692F" w:rsidRDefault="1B1A7BA5" w:rsidP="4AD58749">
      <w:pPr>
        <w:pStyle w:val="Ttulo5"/>
      </w:pPr>
      <w:bookmarkStart w:id="158" w:name="_Ref350621845"/>
      <w:r>
        <w:t>DBUpdate</w:t>
      </w:r>
    </w:p>
    <w:tbl>
      <w:tblPr>
        <w:tblStyle w:val="Sombreadoclaro-nfasis1"/>
        <w:tblW w:w="8720" w:type="dxa"/>
        <w:tblLook w:val="06A0" w:firstRow="1" w:lastRow="0" w:firstColumn="1" w:lastColumn="0" w:noHBand="1" w:noVBand="1"/>
      </w:tblPr>
      <w:tblGrid>
        <w:gridCol w:w="2349"/>
        <w:gridCol w:w="1941"/>
        <w:gridCol w:w="1845"/>
        <w:gridCol w:w="2585"/>
      </w:tblGrid>
      <w:tr w:rsidR="00D70222" w:rsidRPr="00D3692F" w14:paraId="5A67C51B"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17" w14:textId="77777777" w:rsidR="00D70222" w:rsidRPr="00D3692F" w:rsidRDefault="684699FD" w:rsidP="684699FD">
            <w:pPr>
              <w:keepNext/>
              <w:rPr>
                <w:sz w:val="20"/>
                <w:szCs w:val="20"/>
              </w:rPr>
            </w:pPr>
            <w:r w:rsidRPr="684699FD">
              <w:rPr>
                <w:sz w:val="20"/>
                <w:szCs w:val="20"/>
              </w:rPr>
              <w:t>Interface</w:t>
            </w:r>
          </w:p>
        </w:tc>
        <w:tc>
          <w:tcPr>
            <w:tcW w:w="0" w:type="dxa"/>
          </w:tcPr>
          <w:p w14:paraId="5A67C518"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519" w14:textId="77777777" w:rsidR="00D70222"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51A"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520"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1C" w14:textId="77777777" w:rsidR="00D70222" w:rsidRPr="00D3692F" w:rsidRDefault="1B1A7BA5" w:rsidP="1B1A7BA5">
            <w:pPr>
              <w:rPr>
                <w:sz w:val="20"/>
                <w:szCs w:val="20"/>
              </w:rPr>
            </w:pPr>
            <w:r w:rsidRPr="1B1A7BA5">
              <w:rPr>
                <w:sz w:val="20"/>
                <w:szCs w:val="20"/>
              </w:rPr>
              <w:t>Insert</w:t>
            </w:r>
          </w:p>
        </w:tc>
        <w:tc>
          <w:tcPr>
            <w:tcW w:w="0" w:type="dxa"/>
          </w:tcPr>
          <w:p w14:paraId="5A67C51D"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1E" w14:textId="77777777" w:rsidR="00D70222"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1F"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Recibe un objeto con la información para insertar en la base de datos.</w:t>
            </w:r>
          </w:p>
        </w:tc>
      </w:tr>
      <w:tr w:rsidR="00D70222" w:rsidRPr="00D3692F" w14:paraId="5A67C525"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21" w14:textId="77777777" w:rsidR="00D70222" w:rsidRPr="00D3692F" w:rsidRDefault="1B1A7BA5" w:rsidP="1B1A7BA5">
            <w:pPr>
              <w:rPr>
                <w:sz w:val="20"/>
                <w:szCs w:val="20"/>
              </w:rPr>
            </w:pPr>
            <w:r w:rsidRPr="1B1A7BA5">
              <w:rPr>
                <w:sz w:val="20"/>
                <w:szCs w:val="20"/>
              </w:rPr>
              <w:lastRenderedPageBreak/>
              <w:t>InsertP</w:t>
            </w:r>
          </w:p>
        </w:tc>
        <w:tc>
          <w:tcPr>
            <w:tcW w:w="0" w:type="dxa"/>
          </w:tcPr>
          <w:p w14:paraId="5A67C522"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23"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24"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Verifica los datos de entrada y si falta algún atributo obligatorio genera el correspondiente error.</w:t>
            </w:r>
          </w:p>
        </w:tc>
      </w:tr>
      <w:tr w:rsidR="00223001" w:rsidRPr="00D3692F" w14:paraId="5A67C52A"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26" w14:textId="77777777" w:rsidR="00223001" w:rsidRPr="00D3692F" w:rsidRDefault="1B1A7BA5" w:rsidP="1B1A7BA5">
            <w:pPr>
              <w:rPr>
                <w:sz w:val="20"/>
                <w:szCs w:val="20"/>
              </w:rPr>
            </w:pPr>
            <w:r w:rsidRPr="1B1A7BA5">
              <w:rPr>
                <w:sz w:val="20"/>
                <w:szCs w:val="20"/>
              </w:rPr>
              <w:t>WriteReport</w:t>
            </w:r>
          </w:p>
        </w:tc>
        <w:tc>
          <w:tcPr>
            <w:tcW w:w="0" w:type="dxa"/>
          </w:tcPr>
          <w:p w14:paraId="5A67C527" w14:textId="77777777" w:rsidR="00223001"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tcW w:w="0" w:type="dxa"/>
          </w:tcPr>
          <w:p w14:paraId="5A67C528" w14:textId="77777777" w:rsidR="00223001"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29" w14:textId="23F27724" w:rsidR="00223001"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Llama a un método del componente </w:t>
            </w:r>
            <w:r w:rsidRPr="4AD58749">
              <w:rPr>
                <w:i/>
                <w:iCs/>
                <w:sz w:val="20"/>
                <w:szCs w:val="20"/>
              </w:rPr>
              <w:t>ReportWriter</w:t>
            </w:r>
            <w:r w:rsidRPr="1B1A7BA5">
              <w:rPr>
                <w:sz w:val="20"/>
                <w:szCs w:val="20"/>
              </w:rPr>
              <w:t xml:space="preserve"> para escribir una línea o registro en el fichero de </w:t>
            </w:r>
            <w:r w:rsidRPr="4AD58749">
              <w:rPr>
                <w:i/>
                <w:iCs/>
                <w:sz w:val="20"/>
                <w:szCs w:val="20"/>
              </w:rPr>
              <w:t>log</w:t>
            </w:r>
            <w:r w:rsidRPr="1B1A7BA5">
              <w:rPr>
                <w:sz w:val="20"/>
                <w:szCs w:val="20"/>
              </w:rPr>
              <w:t>.</w:t>
            </w:r>
          </w:p>
        </w:tc>
      </w:tr>
      <w:tr w:rsidR="00223001" w:rsidRPr="00D3692F" w14:paraId="5A67C52F"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2B" w14:textId="77777777" w:rsidR="00223001" w:rsidRPr="00D3692F" w:rsidRDefault="1B1A7BA5" w:rsidP="1B1A7BA5">
            <w:pPr>
              <w:rPr>
                <w:sz w:val="20"/>
                <w:szCs w:val="20"/>
              </w:rPr>
            </w:pPr>
            <w:r w:rsidRPr="1B1A7BA5">
              <w:rPr>
                <w:sz w:val="20"/>
                <w:szCs w:val="20"/>
              </w:rPr>
              <w:t>WreportR</w:t>
            </w:r>
          </w:p>
        </w:tc>
        <w:tc>
          <w:tcPr>
            <w:tcW w:w="0" w:type="dxa"/>
          </w:tcPr>
          <w:p w14:paraId="5A67C52C" w14:textId="77777777" w:rsidR="00223001"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2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2E" w14:textId="77777777" w:rsidR="00223001"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Verifica los datos a escribir.</w:t>
            </w:r>
          </w:p>
        </w:tc>
      </w:tr>
    </w:tbl>
    <w:bookmarkEnd w:id="158"/>
    <w:p w14:paraId="5A67C530" w14:textId="77777777" w:rsidR="00D70222" w:rsidRPr="00D3692F" w:rsidRDefault="1B1A7BA5" w:rsidP="4AD58749">
      <w:pPr>
        <w:pStyle w:val="Ttulo5"/>
      </w:pPr>
      <w:r>
        <w:t>ReportWriter</w:t>
      </w:r>
    </w:p>
    <w:tbl>
      <w:tblPr>
        <w:tblStyle w:val="Sombreadoclaro-nfasis1"/>
        <w:tblW w:w="8720" w:type="dxa"/>
        <w:tblLook w:val="06A0" w:firstRow="1" w:lastRow="0" w:firstColumn="1" w:lastColumn="0" w:noHBand="1" w:noVBand="1"/>
      </w:tblPr>
      <w:tblGrid>
        <w:gridCol w:w="2612"/>
        <w:gridCol w:w="1748"/>
        <w:gridCol w:w="2052"/>
        <w:gridCol w:w="2308"/>
      </w:tblGrid>
      <w:tr w:rsidR="00D70222" w:rsidRPr="00D3692F" w14:paraId="5A67C535"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31" w14:textId="77777777" w:rsidR="00D70222" w:rsidRPr="00D3692F" w:rsidRDefault="684699FD" w:rsidP="684699FD">
            <w:pPr>
              <w:keepNext/>
              <w:rPr>
                <w:sz w:val="20"/>
                <w:szCs w:val="20"/>
              </w:rPr>
            </w:pPr>
            <w:r w:rsidRPr="684699FD">
              <w:rPr>
                <w:sz w:val="20"/>
                <w:szCs w:val="20"/>
              </w:rPr>
              <w:t>Interface</w:t>
            </w:r>
          </w:p>
        </w:tc>
        <w:tc>
          <w:tcPr>
            <w:tcW w:w="0" w:type="dxa"/>
          </w:tcPr>
          <w:p w14:paraId="5A67C532"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533" w14:textId="77777777" w:rsidR="00D70222"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534" w14:textId="77777777" w:rsidR="00D70222"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D70222" w:rsidRPr="00D3692F" w14:paraId="5A67C53A"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36" w14:textId="77777777" w:rsidR="00D70222" w:rsidRPr="00D3692F" w:rsidRDefault="1B1A7BA5" w:rsidP="1B1A7BA5">
            <w:pPr>
              <w:rPr>
                <w:sz w:val="20"/>
                <w:szCs w:val="20"/>
              </w:rPr>
            </w:pPr>
            <w:r w:rsidRPr="1B1A7BA5">
              <w:rPr>
                <w:sz w:val="20"/>
                <w:szCs w:val="20"/>
              </w:rPr>
              <w:t>WriteReport</w:t>
            </w:r>
          </w:p>
        </w:tc>
        <w:tc>
          <w:tcPr>
            <w:tcW w:w="0" w:type="dxa"/>
          </w:tcPr>
          <w:p w14:paraId="5A67C537"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38" w14:textId="77777777" w:rsidR="00D70222"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39" w14:textId="77777777" w:rsidR="00D70222"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Recibe los datos para escribir en el fichero de </w:t>
            </w:r>
            <w:r w:rsidRPr="2948BCC8">
              <w:rPr>
                <w:i/>
                <w:iCs/>
                <w:sz w:val="20"/>
                <w:szCs w:val="20"/>
              </w:rPr>
              <w:t>log</w:t>
            </w:r>
            <w:r w:rsidRPr="684699FD">
              <w:rPr>
                <w:sz w:val="20"/>
                <w:szCs w:val="20"/>
              </w:rPr>
              <w:t>.</w:t>
            </w:r>
          </w:p>
        </w:tc>
      </w:tr>
      <w:tr w:rsidR="00562614" w:rsidRPr="00D3692F" w14:paraId="5A67C53F" w14:textId="77777777" w:rsidTr="005E7DA3">
        <w:tc>
          <w:tcPr>
            <w:cnfStyle w:val="001000000000" w:firstRow="0" w:lastRow="0" w:firstColumn="1" w:lastColumn="0" w:oddVBand="0" w:evenVBand="0" w:oddHBand="0" w:evenHBand="0" w:firstRowFirstColumn="0" w:firstRowLastColumn="0" w:lastRowFirstColumn="0" w:lastRowLastColumn="0"/>
            <w:tcW w:w="1418" w:type="dxa"/>
          </w:tcPr>
          <w:p w14:paraId="5A67C53B" w14:textId="77777777" w:rsidR="00562614" w:rsidRPr="00D3692F" w:rsidRDefault="1B1A7BA5" w:rsidP="1B1A7BA5">
            <w:pPr>
              <w:rPr>
                <w:sz w:val="20"/>
                <w:szCs w:val="20"/>
              </w:rPr>
            </w:pPr>
            <w:r w:rsidRPr="1B1A7BA5">
              <w:rPr>
                <w:sz w:val="20"/>
                <w:szCs w:val="20"/>
              </w:rPr>
              <w:t>WreportP</w:t>
            </w:r>
          </w:p>
        </w:tc>
        <w:tc>
          <w:tcPr>
            <w:tcW w:w="0" w:type="dxa"/>
          </w:tcPr>
          <w:p w14:paraId="5A67C53C" w14:textId="77777777" w:rsidR="00562614"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3D"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3E" w14:textId="77777777" w:rsidR="00562614"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Añade a los datos la hora y la fecha.</w:t>
            </w:r>
          </w:p>
        </w:tc>
      </w:tr>
    </w:tbl>
    <w:p w14:paraId="5A67C540" w14:textId="77777777" w:rsidR="00D70222" w:rsidRPr="00872350" w:rsidRDefault="1B1A7BA5" w:rsidP="4AD58749">
      <w:pPr>
        <w:pStyle w:val="Ttulo5"/>
      </w:pPr>
      <w:bookmarkStart w:id="159" w:name="_Ref441917425"/>
      <w:r>
        <w:t>Parser</w:t>
      </w:r>
      <w:bookmarkEnd w:id="159"/>
    </w:p>
    <w:p w14:paraId="5A67C541" w14:textId="7CB7C435" w:rsidR="00977414" w:rsidRDefault="684699FD" w:rsidP="00977414">
      <w:r>
        <w:t xml:space="preserve">Introduce las listas de </w:t>
      </w:r>
      <w:r w:rsidR="2948BCC8">
        <w:t xml:space="preserve">agentes </w:t>
      </w:r>
      <w:r>
        <w:t xml:space="preserve">en el sistema a partir de ficheros Excel formados por filas de </w:t>
      </w:r>
      <w:r w:rsidR="6E56960D">
        <w:t>datos</w:t>
      </w:r>
      <w:r>
        <w:t>, cada una con la siguiente información (excepto la primera fila que contiene las cabeceras):</w:t>
      </w:r>
    </w:p>
    <w:p w14:paraId="17733C38" w14:textId="2A66C125" w:rsidR="00AB7A26" w:rsidRDefault="1B1A7BA5" w:rsidP="4AD58749">
      <w:pPr>
        <w:pStyle w:val="Prrafodelista"/>
        <w:numPr>
          <w:ilvl w:val="0"/>
          <w:numId w:val="22"/>
        </w:numPr>
      </w:pPr>
      <w:r>
        <w:t>Nombre (String</w:t>
      </w:r>
      <w:r w:rsidRPr="4AD58749">
        <w:t>)</w:t>
      </w:r>
    </w:p>
    <w:p w14:paraId="5A67C542" w14:textId="5DD3C0F3" w:rsidR="00977414" w:rsidRDefault="55C67258" w:rsidP="4AD58749">
      <w:pPr>
        <w:pStyle w:val="Prrafodelista"/>
        <w:numPr>
          <w:ilvl w:val="0"/>
          <w:numId w:val="22"/>
        </w:numPr>
      </w:pPr>
      <w:r>
        <w:t>Localizacion</w:t>
      </w:r>
      <w:r w:rsidR="450FFADA" w:rsidRPr="4AD58749">
        <w:t xml:space="preserve"> </w:t>
      </w:r>
      <w:r w:rsidR="1B1A7BA5" w:rsidRPr="4AD58749">
        <w:t>(</w:t>
      </w:r>
      <w:r w:rsidR="450FFADA" w:rsidRPr="450FFADA">
        <w:t xml:space="preserve">clase </w:t>
      </w:r>
      <w:r w:rsidR="26799377" w:rsidRPr="26799377">
        <w:t>L</w:t>
      </w:r>
      <w:r w:rsidR="3207E578" w:rsidRPr="3207E578">
        <w:t>ocalizacion</w:t>
      </w:r>
      <w:r w:rsidR="3207E578" w:rsidRPr="4AD58749">
        <w:t xml:space="preserve"> </w:t>
      </w:r>
      <w:r w:rsidR="450FFADA" w:rsidRPr="3207E578">
        <w:t>que almacena dos double</w:t>
      </w:r>
      <w:r w:rsidR="1B1A7BA5" w:rsidRPr="4AD58749">
        <w:t>)</w:t>
      </w:r>
    </w:p>
    <w:p w14:paraId="5A67C543" w14:textId="1D84ED85" w:rsidR="00022CD2" w:rsidRDefault="1B1A7BA5" w:rsidP="4AD58749">
      <w:pPr>
        <w:pStyle w:val="Prrafodelista"/>
        <w:numPr>
          <w:ilvl w:val="0"/>
          <w:numId w:val="22"/>
        </w:numPr>
      </w:pPr>
      <w:r>
        <w:t>Email (String con un formato acorde a las convenciones de correo electrónico)</w:t>
      </w:r>
    </w:p>
    <w:p w14:paraId="5A67C544" w14:textId="11377E04" w:rsidR="00977414" w:rsidRDefault="46EA4318" w:rsidP="4AD58749">
      <w:pPr>
        <w:pStyle w:val="Prrafodelista"/>
        <w:numPr>
          <w:ilvl w:val="0"/>
          <w:numId w:val="22"/>
        </w:numPr>
      </w:pPr>
      <w:r>
        <w:t>I</w:t>
      </w:r>
      <w:r w:rsidR="0DFE552F">
        <w:t xml:space="preserve">dentificador (Puede </w:t>
      </w:r>
      <w:r w:rsidR="148016A5">
        <w:t xml:space="preserve">ser el CIF), </w:t>
      </w:r>
      <w:r w:rsidR="1B1A7BA5" w:rsidDel="0DFE552F">
        <w:t>(</w:t>
      </w:r>
      <w:r w:rsidR="1B1A7BA5">
        <w:t>String formado por dígitos y letras)</w:t>
      </w:r>
    </w:p>
    <w:p w14:paraId="7420C944" w14:textId="18EA1BFF" w:rsidR="00F571A1" w:rsidRDefault="3D9A9C4C" w:rsidP="4AD58749">
      <w:pPr>
        <w:pStyle w:val="Prrafodelista"/>
        <w:numPr>
          <w:ilvl w:val="0"/>
          <w:numId w:val="22"/>
        </w:numPr>
      </w:pPr>
      <w:r>
        <w:t>Tipo</w:t>
      </w:r>
      <w:r w:rsidR="1B1A7BA5" w:rsidRPr="4AD58749">
        <w:t>(</w:t>
      </w:r>
      <w:r w:rsidR="1B1A7BA5">
        <w:t>String</w:t>
      </w:r>
      <w:r w:rsidR="1B1A7BA5" w:rsidRPr="4AD58749">
        <w:t>)</w:t>
      </w:r>
    </w:p>
    <w:p w14:paraId="28D630D0" w14:textId="1A712C84" w:rsidR="00F571A1" w:rsidRDefault="00F571A1" w:rsidP="005E7DA3">
      <w:pPr>
        <w:ind w:left="360"/>
      </w:pPr>
    </w:p>
    <w:p w14:paraId="5A67C546" w14:textId="40BB5D16" w:rsidR="00977414" w:rsidRDefault="1B1A7BA5" w:rsidP="00977414">
      <w:r>
        <w:t xml:space="preserve">La invocación se hará mediante un programa </w:t>
      </w:r>
      <w:r w:rsidRPr="4AD58749">
        <w:rPr>
          <w:i/>
          <w:iCs/>
        </w:rPr>
        <w:t xml:space="preserve">batch </w:t>
      </w:r>
      <w:r>
        <w:t>ejecutado en línea de comando por el administrador del sistema. Durante la importación las listas de ciudadanos, se creará un usuario por cada ciudadano, cuyo nombre de usuario coincidirá con el correo electrónico y se generará una contraseña aleatoria. La combinación adecuada de email/contraseña permitirá al usuario entrar al sistema, acceder a su información y participar en el portal.</w:t>
      </w:r>
    </w:p>
    <w:p w14:paraId="5A67C547" w14:textId="37512DCA" w:rsidR="00D70222" w:rsidRDefault="684699FD" w:rsidP="00977414">
      <w:r>
        <w:t>Este componente también creará los emails personales comunicando al usuario que ha sido añadido al Portal de Participación Ciudadana, e informando de su clave de acceso.</w:t>
      </w:r>
    </w:p>
    <w:p w14:paraId="5A67C548" w14:textId="77777777" w:rsidR="00D70222" w:rsidRPr="00D3692F" w:rsidRDefault="1B1A7BA5" w:rsidP="4AD58749">
      <w:pPr>
        <w:pStyle w:val="Ttulo5"/>
      </w:pPr>
      <w:r>
        <w:t>DBUpdate</w:t>
      </w:r>
    </w:p>
    <w:p w14:paraId="5A67C549" w14:textId="3FFA7D8B"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DF77D3">
        <w:t>9.1.2.4.3</w:t>
      </w:r>
      <w:r>
        <w:fldChar w:fldCharType="end"/>
      </w:r>
      <w:r>
        <w:t>.</w:t>
      </w:r>
    </w:p>
    <w:p w14:paraId="5A67C54A" w14:textId="77777777" w:rsidR="00D70222" w:rsidRPr="00D3692F" w:rsidRDefault="1B1A7BA5" w:rsidP="4AD58749">
      <w:pPr>
        <w:pStyle w:val="Ttulo5"/>
      </w:pPr>
      <w:r>
        <w:t>ReportWriter</w:t>
      </w:r>
    </w:p>
    <w:p w14:paraId="5A67C54B" w14:textId="3B70267B" w:rsidR="00B374D2" w:rsidRDefault="684699FD" w:rsidP="00D70222">
      <w:r>
        <w:t>Guarda en un fichero de texto la información de los errores producidos en el proceso de</w:t>
      </w:r>
      <w:r w:rsidRPr="2948BCC8">
        <w:rPr>
          <w:i/>
          <w:iCs/>
        </w:rPr>
        <w:t xml:space="preserve"> </w:t>
      </w:r>
      <w:r>
        <w:t>conversión. La información básica a guardar es:</w:t>
      </w:r>
    </w:p>
    <w:p w14:paraId="5A67C54C" w14:textId="77777777" w:rsidR="00B374D2" w:rsidRDefault="684699FD" w:rsidP="00B374D2">
      <w:pPr>
        <w:pStyle w:val="Prrafodelista"/>
        <w:numPr>
          <w:ilvl w:val="0"/>
          <w:numId w:val="29"/>
        </w:numPr>
      </w:pPr>
      <w:r>
        <w:t>Fecha</w:t>
      </w:r>
    </w:p>
    <w:p w14:paraId="5A67C54D" w14:textId="77777777" w:rsidR="00B374D2" w:rsidRDefault="684699FD" w:rsidP="00B374D2">
      <w:pPr>
        <w:pStyle w:val="Prrafodelista"/>
        <w:numPr>
          <w:ilvl w:val="0"/>
          <w:numId w:val="29"/>
        </w:numPr>
      </w:pPr>
      <w:r>
        <w:t>Hora</w:t>
      </w:r>
    </w:p>
    <w:p w14:paraId="5A67C54E" w14:textId="77777777" w:rsidR="00B374D2" w:rsidRDefault="684699FD" w:rsidP="00B374D2">
      <w:pPr>
        <w:pStyle w:val="Prrafodelista"/>
        <w:numPr>
          <w:ilvl w:val="0"/>
          <w:numId w:val="29"/>
        </w:numPr>
      </w:pPr>
      <w:r>
        <w:t>Fichero Excel de procedencia</w:t>
      </w:r>
    </w:p>
    <w:p w14:paraId="5A67C54F" w14:textId="77777777" w:rsidR="00B374D2" w:rsidRPr="00D3692F" w:rsidRDefault="684699FD" w:rsidP="00B374D2">
      <w:pPr>
        <w:pStyle w:val="Prrafodelista"/>
        <w:numPr>
          <w:ilvl w:val="0"/>
          <w:numId w:val="29"/>
        </w:numPr>
      </w:pPr>
      <w:r>
        <w:t>Descripción del error (con toda la información necesaria)</w:t>
      </w:r>
    </w:p>
    <w:p w14:paraId="5A67C550" w14:textId="77777777" w:rsidR="00D70222" w:rsidRPr="00D3692F" w:rsidRDefault="00D70222" w:rsidP="002D7259">
      <w:pPr>
        <w:pStyle w:val="Ttulo3"/>
      </w:pPr>
      <w:bookmarkStart w:id="160" w:name="_Toc506794104"/>
      <w:bookmarkStart w:id="161" w:name="_Toc506796325"/>
      <w:r w:rsidRPr="00D3692F">
        <w:t>Diagrama contextual</w:t>
      </w:r>
      <w:bookmarkEnd w:id="160"/>
      <w:bookmarkEnd w:id="161"/>
      <w:r w:rsidRPr="00D3692F">
        <w:fldChar w:fldCharType="begin"/>
      </w:r>
      <w:r w:rsidRPr="00D3692F">
        <w:instrText xml:space="preserve"> XE "Diagrama contextual" </w:instrText>
      </w:r>
      <w:r w:rsidRPr="00D3692F">
        <w:fldChar w:fldCharType="end"/>
      </w:r>
    </w:p>
    <w:p w14:paraId="5A67C551" w14:textId="61AF2077" w:rsidR="00D70222" w:rsidRPr="00D3692F" w:rsidRDefault="00B374D2" w:rsidP="00D70222">
      <w:r>
        <w:t xml:space="preserve">Ver </w:t>
      </w:r>
      <w:r>
        <w:fldChar w:fldCharType="begin"/>
      </w:r>
      <w:r>
        <w:instrText xml:space="preserve"> REF _Ref441917715 \r \h </w:instrText>
      </w:r>
      <w:r>
        <w:fldChar w:fldCharType="separate"/>
      </w:r>
      <w:r w:rsidR="00DF77D3">
        <w:t>9.1</w:t>
      </w:r>
      <w:r>
        <w:fldChar w:fldCharType="end"/>
      </w:r>
      <w:r w:rsidR="00D70222" w:rsidRPr="00D3692F">
        <w:t>.</w:t>
      </w:r>
    </w:p>
    <w:p w14:paraId="5A67C552" w14:textId="77777777" w:rsidR="00D70222" w:rsidRPr="00D3692F" w:rsidRDefault="00D70222" w:rsidP="002D7259">
      <w:pPr>
        <w:pStyle w:val="Ttulo3"/>
      </w:pPr>
      <w:bookmarkStart w:id="162" w:name="_Toc506794105"/>
      <w:bookmarkStart w:id="163" w:name="_Toc506796326"/>
      <w:r w:rsidRPr="00D3692F">
        <w:lastRenderedPageBreak/>
        <w:t>Justificación de las decisiones</w:t>
      </w:r>
      <w:bookmarkEnd w:id="162"/>
      <w:bookmarkEnd w:id="163"/>
      <w:r w:rsidRPr="00D3692F">
        <w:fldChar w:fldCharType="begin"/>
      </w:r>
      <w:r w:rsidRPr="00D3692F">
        <w:instrText xml:space="preserve"> XE "Justificación de las decisiones" </w:instrText>
      </w:r>
      <w:r w:rsidRPr="00D3692F">
        <w:fldChar w:fldCharType="end"/>
      </w:r>
    </w:p>
    <w:p w14:paraId="5A67C553" w14:textId="77777777" w:rsidR="00D70222" w:rsidRPr="00D3692F" w:rsidRDefault="684699FD" w:rsidP="00D70222">
      <w:r>
        <w:t>Las decisiones que han llevado a este diseño son:</w:t>
      </w:r>
    </w:p>
    <w:tbl>
      <w:tblPr>
        <w:tblStyle w:val="Sombreadoclaro-nfasis1"/>
        <w:tblW w:w="0" w:type="auto"/>
        <w:tblLook w:val="0620" w:firstRow="1" w:lastRow="0" w:firstColumn="0" w:lastColumn="0" w:noHBand="1" w:noVBand="1"/>
      </w:tblPr>
      <w:tblGrid>
        <w:gridCol w:w="932"/>
        <w:gridCol w:w="920"/>
        <w:gridCol w:w="1411"/>
      </w:tblGrid>
      <w:tr w:rsidR="00D70222" w:rsidRPr="00D3692F" w14:paraId="5A67C557" w14:textId="77777777" w:rsidTr="005E7DA3">
        <w:trPr>
          <w:cnfStyle w:val="100000000000" w:firstRow="1" w:lastRow="0" w:firstColumn="0" w:lastColumn="0" w:oddVBand="0" w:evenVBand="0" w:oddHBand="0" w:evenHBand="0" w:firstRowFirstColumn="0" w:firstRowLastColumn="0" w:lastRowFirstColumn="0" w:lastRowLastColumn="0"/>
        </w:trPr>
        <w:tc>
          <w:tcPr>
            <w:tcW w:w="0" w:type="dxa"/>
          </w:tcPr>
          <w:p w14:paraId="5A67C554" w14:textId="77777777" w:rsidR="00D70222" w:rsidRPr="00D3692F" w:rsidRDefault="684699FD" w:rsidP="684699FD">
            <w:pPr>
              <w:jc w:val="left"/>
              <w:rPr>
                <w:sz w:val="18"/>
                <w:szCs w:val="18"/>
              </w:rPr>
            </w:pPr>
            <w:r w:rsidRPr="684699FD">
              <w:rPr>
                <w:sz w:val="18"/>
                <w:szCs w:val="18"/>
              </w:rPr>
              <w:t>Escenario</w:t>
            </w:r>
          </w:p>
        </w:tc>
        <w:tc>
          <w:tcPr>
            <w:tcW w:w="0" w:type="dxa"/>
          </w:tcPr>
          <w:p w14:paraId="5A67C555" w14:textId="77777777" w:rsidR="00D70222" w:rsidRPr="00D3692F" w:rsidRDefault="00D70222" w:rsidP="0075073C">
            <w:pPr>
              <w:jc w:val="left"/>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0" w:type="dxa"/>
          </w:tcPr>
          <w:p w14:paraId="5A67C556" w14:textId="77777777" w:rsidR="00D70222" w:rsidRPr="00D3692F" w:rsidRDefault="684699FD" w:rsidP="684699FD">
            <w:pPr>
              <w:jc w:val="left"/>
              <w:rPr>
                <w:sz w:val="18"/>
                <w:szCs w:val="18"/>
              </w:rPr>
            </w:pPr>
            <w:r w:rsidRPr="684699FD">
              <w:rPr>
                <w:sz w:val="18"/>
                <w:szCs w:val="18"/>
              </w:rPr>
              <w:t>Justificación</w:t>
            </w:r>
          </w:p>
        </w:tc>
      </w:tr>
      <w:tr w:rsidR="00D70222" w:rsidRPr="00D3692F" w14:paraId="5A67C55B" w14:textId="77777777" w:rsidTr="005E7DA3">
        <w:tc>
          <w:tcPr>
            <w:tcW w:w="0" w:type="dxa"/>
          </w:tcPr>
          <w:p w14:paraId="5A67C558" w14:textId="77777777" w:rsidR="00D70222" w:rsidRPr="00D3692F" w:rsidRDefault="1B1A7BA5" w:rsidP="1B1A7BA5">
            <w:pPr>
              <w:rPr>
                <w:sz w:val="18"/>
                <w:szCs w:val="18"/>
              </w:rPr>
            </w:pPr>
            <w:r w:rsidRPr="1B1A7BA5">
              <w:rPr>
                <w:sz w:val="18"/>
                <w:szCs w:val="18"/>
              </w:rPr>
              <w:t>2</w:t>
            </w:r>
          </w:p>
        </w:tc>
        <w:tc>
          <w:tcPr>
            <w:tcW w:w="0" w:type="dxa"/>
          </w:tcPr>
          <w:p w14:paraId="5A67C559" w14:textId="77777777" w:rsidR="00D70222" w:rsidRPr="00D3692F" w:rsidRDefault="684699FD" w:rsidP="684699FD">
            <w:pPr>
              <w:rPr>
                <w:sz w:val="18"/>
                <w:szCs w:val="18"/>
              </w:rPr>
            </w:pPr>
            <w:r w:rsidRPr="684699FD">
              <w:rPr>
                <w:sz w:val="18"/>
                <w:szCs w:val="18"/>
              </w:rPr>
              <w:t>AT002</w:t>
            </w:r>
          </w:p>
        </w:tc>
        <w:tc>
          <w:tcPr>
            <w:tcW w:w="0" w:type="dxa"/>
          </w:tcPr>
          <w:p w14:paraId="5A67C55A" w14:textId="77777777" w:rsidR="00D70222" w:rsidRPr="00D3692F" w:rsidRDefault="1B1A7BA5" w:rsidP="1B1A7BA5">
            <w:pPr>
              <w:rPr>
                <w:sz w:val="18"/>
                <w:szCs w:val="18"/>
              </w:rPr>
            </w:pPr>
            <w:r w:rsidRPr="1B1A7BA5">
              <w:rPr>
                <w:sz w:val="18"/>
                <w:szCs w:val="18"/>
              </w:rPr>
              <w:t xml:space="preserve">El acceso al </w:t>
            </w:r>
            <w:r w:rsidRPr="4AD58749">
              <w:rPr>
                <w:i/>
                <w:iCs/>
                <w:sz w:val="18"/>
                <w:szCs w:val="18"/>
              </w:rPr>
              <w:t>parser</w:t>
            </w:r>
            <w:r w:rsidRPr="1B1A7BA5">
              <w:rPr>
                <w:sz w:val="18"/>
                <w:szCs w:val="18"/>
              </w:rPr>
              <w:t xml:space="preserve"> mediante un patrón </w:t>
            </w:r>
            <w:r w:rsidRPr="4AD58749">
              <w:rPr>
                <w:i/>
                <w:iCs/>
                <w:sz w:val="18"/>
                <w:szCs w:val="18"/>
              </w:rPr>
              <w:t>Adapter</w:t>
            </w:r>
            <w:r w:rsidRPr="1B1A7BA5">
              <w:rPr>
                <w:sz w:val="18"/>
                <w:szCs w:val="18"/>
              </w:rPr>
              <w:t xml:space="preserve"> garantiza un cambio rápido de </w:t>
            </w:r>
            <w:r w:rsidRPr="4AD58749">
              <w:rPr>
                <w:i/>
                <w:iCs/>
                <w:sz w:val="18"/>
                <w:szCs w:val="18"/>
              </w:rPr>
              <w:t>parser</w:t>
            </w:r>
            <w:r w:rsidRPr="1B1A7BA5">
              <w:rPr>
                <w:sz w:val="18"/>
                <w:szCs w:val="18"/>
              </w:rPr>
              <w:t xml:space="preserve"> sin tocar el código ya realizado en otras partes de la aplicación.</w:t>
            </w:r>
          </w:p>
        </w:tc>
      </w:tr>
      <w:tr w:rsidR="00AB713E" w:rsidRPr="00D3692F" w14:paraId="5A67C55F" w14:textId="77777777" w:rsidTr="005E7DA3">
        <w:tc>
          <w:tcPr>
            <w:tcW w:w="0" w:type="dxa"/>
          </w:tcPr>
          <w:p w14:paraId="5A67C55C" w14:textId="77777777" w:rsidR="00AB713E" w:rsidRPr="00D3692F" w:rsidRDefault="1B1A7BA5" w:rsidP="1B1A7BA5">
            <w:pPr>
              <w:rPr>
                <w:sz w:val="18"/>
                <w:szCs w:val="18"/>
              </w:rPr>
            </w:pPr>
            <w:r w:rsidRPr="1B1A7BA5">
              <w:rPr>
                <w:sz w:val="18"/>
                <w:szCs w:val="18"/>
              </w:rPr>
              <w:t>3</w:t>
            </w:r>
          </w:p>
        </w:tc>
        <w:tc>
          <w:tcPr>
            <w:tcW w:w="0" w:type="dxa"/>
          </w:tcPr>
          <w:p w14:paraId="5A67C55D" w14:textId="77777777" w:rsidR="00AB713E" w:rsidRPr="00D3692F" w:rsidRDefault="684699FD" w:rsidP="684699FD">
            <w:pPr>
              <w:rPr>
                <w:sz w:val="18"/>
                <w:szCs w:val="18"/>
              </w:rPr>
            </w:pPr>
            <w:r w:rsidRPr="684699FD">
              <w:rPr>
                <w:sz w:val="18"/>
                <w:szCs w:val="18"/>
              </w:rPr>
              <w:t>AT003</w:t>
            </w:r>
          </w:p>
        </w:tc>
        <w:tc>
          <w:tcPr>
            <w:tcW w:w="0" w:type="dxa"/>
          </w:tcPr>
          <w:p w14:paraId="5A67C55E" w14:textId="627BDE5F" w:rsidR="00AB713E" w:rsidRPr="00D3692F" w:rsidRDefault="1B1A7BA5" w:rsidP="1B1A7BA5">
            <w:pPr>
              <w:rPr>
                <w:sz w:val="18"/>
                <w:szCs w:val="18"/>
              </w:rPr>
            </w:pPr>
            <w:r w:rsidRPr="1B1A7BA5">
              <w:rPr>
                <w:sz w:val="18"/>
                <w:szCs w:val="18"/>
              </w:rPr>
              <w:t>Prever una interfaz y un objeto que pueda estar vacío para el informe de errores (</w:t>
            </w:r>
            <w:r w:rsidRPr="4AD58749">
              <w:rPr>
                <w:i/>
                <w:iCs/>
                <w:sz w:val="18"/>
                <w:szCs w:val="18"/>
              </w:rPr>
              <w:t>WriteReport</w:t>
            </w:r>
            <w:r w:rsidRPr="1B1A7BA5">
              <w:rPr>
                <w:sz w:val="18"/>
                <w:szCs w:val="18"/>
              </w:rPr>
              <w:t>) facilita la modificabilidad en caso de añadir nuevos tipos de registros posteriormente.</w:t>
            </w:r>
          </w:p>
        </w:tc>
      </w:tr>
      <w:tr w:rsidR="00AB713E" w:rsidRPr="00D3692F" w14:paraId="5A67C563" w14:textId="77777777" w:rsidTr="005E7DA3">
        <w:tc>
          <w:tcPr>
            <w:tcW w:w="0" w:type="dxa"/>
          </w:tcPr>
          <w:p w14:paraId="5A67C560" w14:textId="77777777" w:rsidR="00AB713E" w:rsidRPr="00D3692F" w:rsidRDefault="1B1A7BA5" w:rsidP="1B1A7BA5">
            <w:pPr>
              <w:rPr>
                <w:sz w:val="18"/>
                <w:szCs w:val="18"/>
              </w:rPr>
            </w:pPr>
            <w:r w:rsidRPr="1B1A7BA5">
              <w:rPr>
                <w:sz w:val="18"/>
                <w:szCs w:val="18"/>
              </w:rPr>
              <w:t>5</w:t>
            </w:r>
          </w:p>
        </w:tc>
        <w:tc>
          <w:tcPr>
            <w:tcW w:w="0" w:type="dxa"/>
          </w:tcPr>
          <w:p w14:paraId="5A67C561" w14:textId="77777777" w:rsidR="00AB713E" w:rsidRPr="00D3692F" w:rsidRDefault="684699FD" w:rsidP="684699FD">
            <w:pPr>
              <w:rPr>
                <w:sz w:val="18"/>
                <w:szCs w:val="18"/>
              </w:rPr>
            </w:pPr>
            <w:r w:rsidRPr="684699FD">
              <w:rPr>
                <w:sz w:val="18"/>
                <w:szCs w:val="18"/>
              </w:rPr>
              <w:t>AT005</w:t>
            </w:r>
          </w:p>
        </w:tc>
        <w:tc>
          <w:tcPr>
            <w:tcW w:w="0" w:type="dxa"/>
          </w:tcPr>
          <w:p w14:paraId="5A67C562" w14:textId="77777777" w:rsidR="00AB713E" w:rsidRPr="00D3692F" w:rsidRDefault="684699FD" w:rsidP="684699FD">
            <w:pPr>
              <w:rPr>
                <w:sz w:val="18"/>
                <w:szCs w:val="18"/>
              </w:rPr>
            </w:pPr>
            <w:r w:rsidRPr="684699FD">
              <w:rPr>
                <w:sz w:val="18"/>
                <w:szCs w:val="18"/>
              </w:rPr>
              <w:t>La utilización de una base de datos relacional ofrecerá un acceso eficiente a la información de los usuarios</w:t>
            </w:r>
          </w:p>
        </w:tc>
      </w:tr>
      <w:tr w:rsidR="00D70222" w:rsidRPr="00D3692F" w14:paraId="5A67C567" w14:textId="77777777" w:rsidTr="005E7DA3">
        <w:tc>
          <w:tcPr>
            <w:tcW w:w="0" w:type="dxa"/>
          </w:tcPr>
          <w:p w14:paraId="5A67C564" w14:textId="77777777" w:rsidR="00D70222" w:rsidRPr="00D3692F" w:rsidRDefault="1B1A7BA5" w:rsidP="1B1A7BA5">
            <w:pPr>
              <w:rPr>
                <w:sz w:val="18"/>
                <w:szCs w:val="18"/>
              </w:rPr>
            </w:pPr>
            <w:r w:rsidRPr="1B1A7BA5">
              <w:rPr>
                <w:sz w:val="18"/>
                <w:szCs w:val="18"/>
              </w:rPr>
              <w:t>6</w:t>
            </w:r>
          </w:p>
        </w:tc>
        <w:tc>
          <w:tcPr>
            <w:tcW w:w="0" w:type="dxa"/>
          </w:tcPr>
          <w:p w14:paraId="5A67C565" w14:textId="77777777" w:rsidR="00D70222" w:rsidRPr="00D3692F" w:rsidRDefault="684699FD" w:rsidP="684699FD">
            <w:pPr>
              <w:rPr>
                <w:sz w:val="18"/>
                <w:szCs w:val="18"/>
              </w:rPr>
            </w:pPr>
            <w:r w:rsidRPr="684699FD">
              <w:rPr>
                <w:sz w:val="18"/>
                <w:szCs w:val="18"/>
              </w:rPr>
              <w:t>AT006</w:t>
            </w:r>
          </w:p>
        </w:tc>
        <w:tc>
          <w:tcPr>
            <w:tcW w:w="0" w:type="dxa"/>
          </w:tcPr>
          <w:p w14:paraId="5A67C566" w14:textId="6FDE718C" w:rsidR="00D70222" w:rsidRPr="00D3692F" w:rsidRDefault="684699FD" w:rsidP="684699FD">
            <w:pPr>
              <w:rPr>
                <w:sz w:val="18"/>
                <w:szCs w:val="18"/>
              </w:rPr>
            </w:pPr>
            <w:r w:rsidRPr="684699FD">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00D70222" w:rsidRPr="00D3692F" w14:paraId="5A67C56B" w14:textId="77777777" w:rsidTr="005E7DA3">
        <w:tc>
          <w:tcPr>
            <w:tcW w:w="0" w:type="dxa"/>
          </w:tcPr>
          <w:p w14:paraId="5A67C568" w14:textId="77777777" w:rsidR="00D70222" w:rsidRPr="00D3692F" w:rsidRDefault="1B1A7BA5" w:rsidP="1B1A7BA5">
            <w:pPr>
              <w:rPr>
                <w:sz w:val="18"/>
                <w:szCs w:val="18"/>
              </w:rPr>
            </w:pPr>
            <w:r w:rsidRPr="1B1A7BA5">
              <w:rPr>
                <w:sz w:val="18"/>
                <w:szCs w:val="18"/>
              </w:rPr>
              <w:lastRenderedPageBreak/>
              <w:t>8</w:t>
            </w:r>
          </w:p>
        </w:tc>
        <w:tc>
          <w:tcPr>
            <w:tcW w:w="0" w:type="dxa"/>
          </w:tcPr>
          <w:p w14:paraId="5A67C569" w14:textId="77777777" w:rsidR="00D70222" w:rsidRPr="00D3692F" w:rsidRDefault="684699FD" w:rsidP="684699FD">
            <w:pPr>
              <w:rPr>
                <w:sz w:val="18"/>
                <w:szCs w:val="18"/>
              </w:rPr>
            </w:pPr>
            <w:r w:rsidRPr="684699FD">
              <w:rPr>
                <w:sz w:val="18"/>
                <w:szCs w:val="18"/>
              </w:rPr>
              <w:t>AT008</w:t>
            </w:r>
          </w:p>
        </w:tc>
        <w:tc>
          <w:tcPr>
            <w:tcW w:w="0" w:type="dxa"/>
          </w:tcPr>
          <w:p w14:paraId="5A67C56A" w14:textId="77777777" w:rsidR="00D70222" w:rsidRPr="00B8463B" w:rsidRDefault="684699FD" w:rsidP="684699FD">
            <w:pPr>
              <w:rPr>
                <w:sz w:val="18"/>
                <w:szCs w:val="18"/>
              </w:rPr>
            </w:pPr>
            <w:r w:rsidRPr="684699FD">
              <w:rPr>
                <w:sz w:val="18"/>
                <w:szCs w:val="18"/>
              </w:rPr>
              <w:t>La utilización de una base de datos relacional con acceso mediante SQL puede permitir a los alumnos verificar que los datos han sido cargados adecuadamente</w:t>
            </w:r>
          </w:p>
        </w:tc>
      </w:tr>
      <w:tr w:rsidR="00D70222" w:rsidRPr="00D3692F" w14:paraId="5A67C56F" w14:textId="77777777" w:rsidTr="005E7DA3">
        <w:tc>
          <w:tcPr>
            <w:tcW w:w="0" w:type="dxa"/>
          </w:tcPr>
          <w:p w14:paraId="5A67C56C" w14:textId="77777777" w:rsidR="00D70222" w:rsidRPr="00D3692F" w:rsidRDefault="1B1A7BA5" w:rsidP="1B1A7BA5">
            <w:pPr>
              <w:rPr>
                <w:sz w:val="18"/>
                <w:szCs w:val="18"/>
              </w:rPr>
            </w:pPr>
            <w:r w:rsidRPr="1B1A7BA5">
              <w:rPr>
                <w:sz w:val="18"/>
                <w:szCs w:val="18"/>
              </w:rPr>
              <w:t>10</w:t>
            </w:r>
          </w:p>
        </w:tc>
        <w:tc>
          <w:tcPr>
            <w:tcW w:w="0" w:type="dxa"/>
          </w:tcPr>
          <w:p w14:paraId="5A67C56D" w14:textId="77777777" w:rsidR="00D70222" w:rsidRPr="00D3692F" w:rsidRDefault="684699FD" w:rsidP="684699FD">
            <w:pPr>
              <w:rPr>
                <w:sz w:val="18"/>
                <w:szCs w:val="18"/>
              </w:rPr>
            </w:pPr>
            <w:r w:rsidRPr="684699FD">
              <w:rPr>
                <w:sz w:val="18"/>
                <w:szCs w:val="18"/>
              </w:rPr>
              <w:t>AT010</w:t>
            </w:r>
          </w:p>
        </w:tc>
        <w:tc>
          <w:tcPr>
            <w:tcW w:w="0" w:type="dxa"/>
          </w:tcPr>
          <w:p w14:paraId="5A67C56E" w14:textId="77777777" w:rsidR="00D70222" w:rsidRPr="00D3692F" w:rsidRDefault="1B1A7BA5" w:rsidP="1B1A7BA5">
            <w:pPr>
              <w:rPr>
                <w:sz w:val="18"/>
                <w:szCs w:val="18"/>
              </w:rPr>
            </w:pPr>
            <w:r w:rsidRPr="1B1A7BA5">
              <w:rPr>
                <w:sz w:val="18"/>
                <w:szCs w:val="18"/>
              </w:rPr>
              <w:t xml:space="preserve">La utilización de una aplicación </w:t>
            </w:r>
            <w:r w:rsidRPr="4AD58749">
              <w:rPr>
                <w:i/>
                <w:iCs/>
                <w:sz w:val="18"/>
                <w:szCs w:val="18"/>
              </w:rPr>
              <w:t xml:space="preserve">batch </w:t>
            </w:r>
            <w:r w:rsidRPr="1B1A7BA5">
              <w:rPr>
                <w:sz w:val="18"/>
                <w:szCs w:val="18"/>
              </w:rPr>
              <w:t xml:space="preserve">que pueda ser ejecutada manualmente o configurada para su ejecución automatizada es una práctica común entre los administradores de sistemas </w:t>
            </w:r>
          </w:p>
        </w:tc>
      </w:tr>
      <w:tr w:rsidR="00C20EC5" w:rsidRPr="00D3692F" w14:paraId="5A67C573" w14:textId="77777777" w:rsidTr="005E7DA3">
        <w:tc>
          <w:tcPr>
            <w:tcW w:w="0" w:type="dxa"/>
          </w:tcPr>
          <w:p w14:paraId="5A67C570" w14:textId="77777777" w:rsidR="00C20EC5" w:rsidRDefault="1B1A7BA5" w:rsidP="1B1A7BA5">
            <w:pPr>
              <w:rPr>
                <w:sz w:val="18"/>
                <w:szCs w:val="18"/>
              </w:rPr>
            </w:pPr>
            <w:r w:rsidRPr="1B1A7BA5">
              <w:rPr>
                <w:sz w:val="18"/>
                <w:szCs w:val="18"/>
              </w:rPr>
              <w:t>14</w:t>
            </w:r>
          </w:p>
        </w:tc>
        <w:tc>
          <w:tcPr>
            <w:tcW w:w="0" w:type="dxa"/>
          </w:tcPr>
          <w:p w14:paraId="5A67C571" w14:textId="77777777" w:rsidR="00C20EC5" w:rsidRDefault="684699FD" w:rsidP="684699FD">
            <w:pPr>
              <w:rPr>
                <w:sz w:val="18"/>
                <w:szCs w:val="18"/>
              </w:rPr>
            </w:pPr>
            <w:r w:rsidRPr="684699FD">
              <w:rPr>
                <w:sz w:val="18"/>
                <w:szCs w:val="18"/>
              </w:rPr>
              <w:t>AT014</w:t>
            </w:r>
          </w:p>
        </w:tc>
        <w:tc>
          <w:tcPr>
            <w:tcW w:w="0" w:type="dxa"/>
          </w:tcPr>
          <w:p w14:paraId="5A67C572" w14:textId="77777777" w:rsidR="00C20EC5" w:rsidRPr="00C20EC5" w:rsidRDefault="1B1A7BA5" w:rsidP="1B1A7BA5">
            <w:pPr>
              <w:rPr>
                <w:sz w:val="18"/>
                <w:szCs w:val="18"/>
              </w:rPr>
            </w:pPr>
            <w:r w:rsidRPr="1B1A7BA5">
              <w:rPr>
                <w:sz w:val="18"/>
                <w:szCs w:val="18"/>
              </w:rPr>
              <w:t xml:space="preserve">Una aplicación </w:t>
            </w:r>
            <w:r w:rsidRPr="4AD58749">
              <w:rPr>
                <w:i/>
                <w:iCs/>
                <w:sz w:val="18"/>
                <w:szCs w:val="18"/>
              </w:rPr>
              <w:t>batch</w:t>
            </w:r>
            <w:r w:rsidRPr="1B1A7BA5">
              <w:rPr>
                <w:sz w:val="18"/>
                <w:szCs w:val="18"/>
              </w:rPr>
              <w:t xml:space="preserve"> independiente puede ser ejecutada directamente sin ninguna necesidad especial para su despliegue</w:t>
            </w:r>
          </w:p>
        </w:tc>
      </w:tr>
    </w:tbl>
    <w:p w14:paraId="5A67C574" w14:textId="6C3056ED" w:rsidR="002C462A" w:rsidRPr="00D3692F" w:rsidRDefault="00BD4213" w:rsidP="002C462A">
      <w:pPr>
        <w:pStyle w:val="Ttulo2"/>
      </w:pPr>
      <w:bookmarkStart w:id="164" w:name="_Toc506794106"/>
      <w:bookmarkStart w:id="165" w:name="_Toc506796327"/>
      <w:r>
        <w:lastRenderedPageBreak/>
        <w:t>Agents</w:t>
      </w:r>
      <w:bookmarkEnd w:id="164"/>
      <w:bookmarkEnd w:id="165"/>
      <w:r w:rsidR="002C462A" w:rsidRPr="00D3692F">
        <w:fldChar w:fldCharType="begin"/>
      </w:r>
      <w:r w:rsidR="002C462A" w:rsidRPr="00D3692F">
        <w:instrText xml:space="preserve"> XE "View" </w:instrText>
      </w:r>
      <w:r w:rsidR="002C462A" w:rsidRPr="00D3692F">
        <w:fldChar w:fldCharType="end"/>
      </w:r>
    </w:p>
    <w:p w14:paraId="5A67C575" w14:textId="77777777" w:rsidR="002C462A" w:rsidRPr="00D3692F" w:rsidRDefault="002C462A" w:rsidP="002C462A">
      <w:pPr>
        <w:pStyle w:val="Ttulo3"/>
      </w:pPr>
      <w:bookmarkStart w:id="166" w:name="_Toc506794107"/>
      <w:bookmarkStart w:id="167" w:name="_Toc506796328"/>
      <w:r w:rsidRPr="00D3692F">
        <w:t>Presentación principal</w:t>
      </w:r>
      <w:bookmarkEnd w:id="166"/>
      <w:bookmarkEnd w:id="167"/>
      <w:r w:rsidRPr="00D3692F">
        <w:fldChar w:fldCharType="begin"/>
      </w:r>
      <w:r w:rsidRPr="00D3692F">
        <w:instrText xml:space="preserve"> XE "Presentación principal" </w:instrText>
      </w:r>
      <w:r w:rsidRPr="00D3692F">
        <w:fldChar w:fldCharType="end"/>
      </w:r>
    </w:p>
    <w:p w14:paraId="5A67C576" w14:textId="403F535B" w:rsidR="002C462A" w:rsidRPr="00D3692F" w:rsidRDefault="000C73A4" w:rsidP="002C462A">
      <w:pPr>
        <w:keepNext/>
        <w:jc w:val="center"/>
      </w:pPr>
      <w:r>
        <w:rPr>
          <w:noProof/>
          <w:lang w:eastAsia="es-ES"/>
        </w:rPr>
        <w:drawing>
          <wp:inline distT="0" distB="0" distL="0" distR="0" wp14:anchorId="586DA0A3" wp14:editId="0AE47311">
            <wp:extent cx="3571875" cy="3200400"/>
            <wp:effectExtent l="0" t="0" r="9525" b="0"/>
            <wp:docPr id="695635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A67C577" w14:textId="0EEA439A" w:rsidR="002C462A" w:rsidRPr="00D3692F" w:rsidRDefault="002C462A" w:rsidP="002C462A">
      <w:pPr>
        <w:pStyle w:val="Descripcin"/>
        <w:jc w:val="center"/>
      </w:pPr>
      <w:r w:rsidRPr="00D3692F">
        <w:t xml:space="preserve">Figura </w:t>
      </w:r>
      <w:fldSimple w:instr=" SEQ Figura \* ARABIC ">
        <w:r w:rsidR="00DF77D3">
          <w:rPr>
            <w:noProof/>
          </w:rPr>
          <w:t>5</w:t>
        </w:r>
      </w:fldSimple>
      <w:r w:rsidRPr="4AD58749">
        <w:t xml:space="preserve">. </w:t>
      </w:r>
      <w:r w:rsidR="00C20EC5">
        <w:t xml:space="preserve">Vista de </w:t>
      </w:r>
      <w:r w:rsidR="00BD4213">
        <w:t>Agents</w:t>
      </w:r>
      <w:r w:rsidRPr="4AD58749">
        <w:t xml:space="preserve"> </w:t>
      </w:r>
    </w:p>
    <w:p w14:paraId="5A67C578" w14:textId="77777777" w:rsidR="002C462A" w:rsidRPr="00D3692F" w:rsidRDefault="002C462A" w:rsidP="002C462A">
      <w:pPr>
        <w:pStyle w:val="Ttulo3"/>
      </w:pPr>
      <w:bookmarkStart w:id="168" w:name="_Toc506794108"/>
      <w:bookmarkStart w:id="169" w:name="_Toc506796329"/>
      <w:r w:rsidRPr="00D3692F">
        <w:t>Catálogo de elementos</w:t>
      </w:r>
      <w:bookmarkEnd w:id="168"/>
      <w:bookmarkEnd w:id="169"/>
      <w:r w:rsidRPr="00D3692F">
        <w:fldChar w:fldCharType="begin"/>
      </w:r>
      <w:r w:rsidRPr="00D3692F">
        <w:instrText xml:space="preserve"> XE "Catálogo de elementos" </w:instrText>
      </w:r>
      <w:r w:rsidRPr="00D3692F">
        <w:fldChar w:fldCharType="end"/>
      </w:r>
    </w:p>
    <w:p w14:paraId="5A67C579" w14:textId="77777777" w:rsidR="002C462A" w:rsidRPr="00D3692F" w:rsidRDefault="684699FD" w:rsidP="002C462A">
      <w:pPr>
        <w:pStyle w:val="Ttulo4"/>
      </w:pPr>
      <w:r>
        <w:t>Elementos</w:t>
      </w:r>
    </w:p>
    <w:p w14:paraId="5A67C57A"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1253"/>
      </w:tblGrid>
      <w:tr w:rsidR="002C462A" w:rsidRPr="00D3692F" w14:paraId="5A67C57D"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57B" w14:textId="77777777" w:rsidR="002C462A" w:rsidRPr="00D3692F" w:rsidRDefault="684699FD" w:rsidP="684699FD">
            <w:pPr>
              <w:keepNext/>
              <w:rPr>
                <w:sz w:val="20"/>
                <w:szCs w:val="20"/>
              </w:rPr>
            </w:pPr>
            <w:r w:rsidRPr="684699FD">
              <w:rPr>
                <w:sz w:val="20"/>
                <w:szCs w:val="20"/>
              </w:rPr>
              <w:t>Elemento</w:t>
            </w:r>
          </w:p>
        </w:tc>
        <w:tc>
          <w:tcPr>
            <w:tcW w:w="0" w:type="dxa"/>
          </w:tcPr>
          <w:p w14:paraId="5A67C57C" w14:textId="77777777" w:rsidR="002C462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2C462A" w:rsidRPr="00D3692F" w14:paraId="5A67C580" w14:textId="77777777" w:rsidTr="005E7DA3">
        <w:tc>
          <w:tcPr>
            <w:cnfStyle w:val="001000000000" w:firstRow="0" w:lastRow="0" w:firstColumn="1" w:lastColumn="0" w:oddVBand="0" w:evenVBand="0" w:oddHBand="0" w:evenHBand="0" w:firstRowFirstColumn="0" w:firstRowLastColumn="0" w:lastRowFirstColumn="0" w:lastRowLastColumn="0"/>
            <w:tcW w:w="2279" w:type="dxa"/>
          </w:tcPr>
          <w:p w14:paraId="5A67C57E" w14:textId="472EB459" w:rsidR="002C462A" w:rsidRPr="00D3692F" w:rsidRDefault="1B1A7BA5" w:rsidP="1B1A7BA5">
            <w:pPr>
              <w:rPr>
                <w:sz w:val="20"/>
                <w:szCs w:val="20"/>
              </w:rPr>
            </w:pPr>
            <w:r w:rsidRPr="1B1A7BA5">
              <w:rPr>
                <w:sz w:val="20"/>
                <w:szCs w:val="20"/>
              </w:rPr>
              <w:t>Agents</w:t>
            </w:r>
          </w:p>
        </w:tc>
        <w:tc>
          <w:tcPr>
            <w:tcW w:w="0" w:type="dxa"/>
          </w:tcPr>
          <w:p w14:paraId="5A67C57F" w14:textId="14357E27" w:rsidR="002C462A"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Se accede a través de dos servicios web: GetAgent, que permite al usuario acceder a sus datos en el sistema y (opcional) </w:t>
            </w:r>
            <w:r w:rsidRPr="4AD58749">
              <w:rPr>
                <w:i/>
                <w:iCs/>
                <w:sz w:val="20"/>
                <w:szCs w:val="20"/>
              </w:rPr>
              <w:t>ChangeInfo</w:t>
            </w:r>
            <w:r w:rsidRPr="1B1A7BA5">
              <w:rPr>
                <w:sz w:val="20"/>
                <w:szCs w:val="20"/>
              </w:rPr>
              <w:t xml:space="preserve"> que permite al usuario cambiar su clave de acceso u otros datos.</w:t>
            </w:r>
          </w:p>
        </w:tc>
      </w:tr>
      <w:tr w:rsidR="002C462A" w:rsidRPr="00D3692F" w14:paraId="5A67C583" w14:textId="77777777" w:rsidTr="005E7DA3">
        <w:tc>
          <w:tcPr>
            <w:cnfStyle w:val="001000000000" w:firstRow="0" w:lastRow="0" w:firstColumn="1" w:lastColumn="0" w:oddVBand="0" w:evenVBand="0" w:oddHBand="0" w:evenHBand="0" w:firstRowFirstColumn="0" w:firstRowLastColumn="0" w:lastRowFirstColumn="0" w:lastRowLastColumn="0"/>
            <w:tcW w:w="2279" w:type="dxa"/>
          </w:tcPr>
          <w:p w14:paraId="5A67C581" w14:textId="77777777" w:rsidR="002C462A" w:rsidRDefault="1B1A7BA5" w:rsidP="1B1A7BA5">
            <w:pPr>
              <w:rPr>
                <w:sz w:val="20"/>
                <w:szCs w:val="20"/>
              </w:rPr>
            </w:pPr>
            <w:r w:rsidRPr="1B1A7BA5">
              <w:rPr>
                <w:sz w:val="20"/>
                <w:szCs w:val="20"/>
              </w:rPr>
              <w:t>DBManagement</w:t>
            </w:r>
          </w:p>
        </w:tc>
        <w:tc>
          <w:tcPr>
            <w:tcW w:w="0" w:type="dxa"/>
          </w:tcPr>
          <w:p w14:paraId="5A67C582" w14:textId="5DE4663D" w:rsidR="002C462A"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Se accede a través de dos interfaces: GetAgent, que </w:t>
            </w:r>
            <w:r w:rsidRPr="1B1A7BA5">
              <w:rPr>
                <w:sz w:val="20"/>
                <w:szCs w:val="20"/>
              </w:rPr>
              <w:lastRenderedPageBreak/>
              <w:t xml:space="preserve">devuelve los datos de un ciudadano en la base de datos y (opcional) </w:t>
            </w:r>
            <w:r w:rsidRPr="4AD58749">
              <w:rPr>
                <w:i/>
                <w:iCs/>
                <w:sz w:val="20"/>
                <w:szCs w:val="20"/>
              </w:rPr>
              <w:t>UpdateInfo</w:t>
            </w:r>
            <w:r w:rsidRPr="1B1A7BA5">
              <w:rPr>
                <w:sz w:val="20"/>
                <w:szCs w:val="20"/>
              </w:rPr>
              <w:t>, para actualizar un cambio de clave en la base de datos.</w:t>
            </w:r>
          </w:p>
        </w:tc>
      </w:tr>
    </w:tbl>
    <w:p w14:paraId="5A67C584" w14:textId="77777777" w:rsidR="002C462A" w:rsidRPr="00D3692F" w:rsidRDefault="684699FD" w:rsidP="002C462A">
      <w:pPr>
        <w:pStyle w:val="Ttulo4"/>
      </w:pPr>
      <w:bookmarkStart w:id="170" w:name="_Ref441951475"/>
      <w:r>
        <w:lastRenderedPageBreak/>
        <w:t>Relaciones</w:t>
      </w:r>
      <w:bookmarkEnd w:id="170"/>
    </w:p>
    <w:p w14:paraId="5A67C585" w14:textId="3112B5A7" w:rsidR="002C462A" w:rsidRDefault="1B1A7BA5" w:rsidP="002C462A">
      <w:r>
        <w:t xml:space="preserve">El Sistema de Participación Ciudadana invoca </w:t>
      </w:r>
      <w:r w:rsidRPr="4AD58749">
        <w:rPr>
          <w:i/>
          <w:iCs/>
        </w:rPr>
        <w:t>Agents</w:t>
      </w:r>
      <w:r>
        <w:t xml:space="preserve"> utilizando una llamada a un servicio web que es procesada por GetAgentsInfo(enviado </w:t>
      </w:r>
      <w:r w:rsidRPr="4AD58749">
        <w:rPr>
          <w:i/>
          <w:iCs/>
        </w:rPr>
        <w:t>email/contraseña</w:t>
      </w:r>
      <w:r>
        <w:t xml:space="preserve">) y éste accede a los datos encapsulados en DBManagement mediante la interface </w:t>
      </w:r>
      <w:r w:rsidRPr="4AD58749">
        <w:rPr>
          <w:i/>
          <w:iCs/>
        </w:rPr>
        <w:t>GetAgent</w:t>
      </w:r>
      <w:r>
        <w:t xml:space="preserve">. Si la combinación </w:t>
      </w:r>
      <w:r w:rsidRPr="4AD58749">
        <w:rPr>
          <w:i/>
          <w:iCs/>
        </w:rPr>
        <w:t>email/contraseña</w:t>
      </w:r>
      <w:r>
        <w:t xml:space="preserve"> es correcta se devuelve la información del usuario en formato JSON. </w:t>
      </w:r>
    </w:p>
    <w:p w14:paraId="5A67C586" w14:textId="60F6ADF8" w:rsidR="00214F07" w:rsidRDefault="1B1A7BA5" w:rsidP="002C462A">
      <w:r w:rsidRPr="4AD58749">
        <w:t>(</w:t>
      </w:r>
      <w:r w:rsidRPr="1B1A7BA5">
        <w:rPr>
          <w:b/>
          <w:bCs/>
        </w:rPr>
        <w:t>Opcional</w:t>
      </w:r>
      <w:r>
        <w:t xml:space="preserve">) El usuario (agente) accede a </w:t>
      </w:r>
      <w:r w:rsidRPr="4AD58749">
        <w:rPr>
          <w:i/>
          <w:iCs/>
        </w:rPr>
        <w:t>Agents</w:t>
      </w:r>
      <w:r>
        <w:t xml:space="preserve"> de forma manual al servicio web </w:t>
      </w:r>
      <w:r w:rsidRPr="4AD58749">
        <w:rPr>
          <w:i/>
          <w:iCs/>
        </w:rPr>
        <w:t>ChangeInfo</w:t>
      </w:r>
      <w:r>
        <w:t xml:space="preserve"> enviado </w:t>
      </w:r>
      <w:r w:rsidRPr="4AD58749">
        <w:rPr>
          <w:i/>
          <w:iCs/>
        </w:rPr>
        <w:t>usuario/password/newPasswod</w:t>
      </w:r>
      <w:r>
        <w:t xml:space="preserve">) y éste llama a la interface </w:t>
      </w:r>
      <w:r w:rsidRPr="4AD58749">
        <w:rPr>
          <w:i/>
          <w:iCs/>
        </w:rPr>
        <w:t>UpdateInfo</w:t>
      </w:r>
      <w:r>
        <w:t xml:space="preserve"> para modificar la clave a través del componente </w:t>
      </w:r>
      <w:r w:rsidRPr="4AD58749">
        <w:rPr>
          <w:i/>
          <w:iCs/>
        </w:rPr>
        <w:t>DBManagement</w:t>
      </w:r>
      <w:r w:rsidRPr="4AD58749">
        <w:t>.</w:t>
      </w:r>
    </w:p>
    <w:p w14:paraId="2C4615AD" w14:textId="5A57C46F" w:rsidR="00BE00CC" w:rsidRDefault="684699FD" w:rsidP="002C462A">
      <w:r>
        <w:t>(</w:t>
      </w:r>
      <w:r w:rsidRPr="684699FD">
        <w:rPr>
          <w:b/>
          <w:bCs/>
        </w:rPr>
        <w:t>Opcional</w:t>
      </w:r>
      <w:r>
        <w:t>) Se pueden crear tantas interfaces como elementos a modificar o usar la anterior con algún tipo de código para definir los datos a modificar.</w:t>
      </w:r>
    </w:p>
    <w:p w14:paraId="5A67C587" w14:textId="77777777"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588" w14:textId="40E18C8F" w:rsidR="002C462A" w:rsidRPr="00D3692F" w:rsidRDefault="1B1A7BA5" w:rsidP="4AD58749">
      <w:pPr>
        <w:pStyle w:val="Ttulo5"/>
      </w:pPr>
      <w:r>
        <w:t>Agents</w:t>
      </w:r>
    </w:p>
    <w:tbl>
      <w:tblPr>
        <w:tblStyle w:val="Sombreadoclaro-nfasis1"/>
        <w:tblW w:w="8720" w:type="dxa"/>
        <w:tblLook w:val="06A0" w:firstRow="1" w:lastRow="0" w:firstColumn="1" w:lastColumn="0" w:noHBand="1" w:noVBand="1"/>
      </w:tblPr>
      <w:tblGrid>
        <w:gridCol w:w="1992"/>
        <w:gridCol w:w="1438"/>
        <w:gridCol w:w="1367"/>
        <w:gridCol w:w="3923"/>
      </w:tblGrid>
      <w:tr w:rsidR="002C462A" w:rsidRPr="00D3692F" w14:paraId="5A67C58D"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A67C589" w14:textId="77777777" w:rsidR="002C462A" w:rsidRPr="00D3692F" w:rsidRDefault="684699FD" w:rsidP="684699FD">
            <w:pPr>
              <w:keepNext/>
              <w:rPr>
                <w:sz w:val="20"/>
                <w:szCs w:val="20"/>
              </w:rPr>
            </w:pPr>
            <w:r w:rsidRPr="684699FD">
              <w:rPr>
                <w:sz w:val="20"/>
                <w:szCs w:val="20"/>
              </w:rPr>
              <w:t>Interface</w:t>
            </w:r>
          </w:p>
        </w:tc>
        <w:tc>
          <w:tcPr>
            <w:tcW w:w="0" w:type="dxa"/>
          </w:tcPr>
          <w:p w14:paraId="5A67C58A" w14:textId="77777777" w:rsidR="002C462A"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58B" w14:textId="77777777" w:rsidR="002C462A" w:rsidRPr="00D3692F" w:rsidRDefault="684699FD" w:rsidP="684699FD">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58C" w14:textId="77777777" w:rsidR="002C462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2C462A" w:rsidRPr="00D3692F" w14:paraId="5A67C592"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8E" w14:textId="6CC6E244" w:rsidR="002C462A" w:rsidRPr="00D3692F" w:rsidRDefault="1B1A7BA5" w:rsidP="1B1A7BA5">
            <w:pPr>
              <w:spacing w:after="160" w:line="259" w:lineRule="auto"/>
              <w:rPr>
                <w:sz w:val="20"/>
                <w:szCs w:val="20"/>
              </w:rPr>
            </w:pPr>
            <w:r w:rsidRPr="1B1A7BA5">
              <w:rPr>
                <w:sz w:val="20"/>
                <w:szCs w:val="20"/>
              </w:rPr>
              <w:t>GetAgentsInfo</w:t>
            </w:r>
          </w:p>
        </w:tc>
        <w:tc>
          <w:tcPr>
            <w:tcW w:w="0" w:type="dxa"/>
          </w:tcPr>
          <w:p w14:paraId="5A67C58F" w14:textId="77777777" w:rsidR="002C462A"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90" w14:textId="77777777" w:rsidR="002C462A"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Servicio Web</w:t>
            </w:r>
          </w:p>
        </w:tc>
        <w:tc>
          <w:tcPr>
            <w:tcW w:w="0" w:type="dxa"/>
          </w:tcPr>
          <w:p w14:paraId="5A67C591" w14:textId="0153A34A" w:rsidR="002C462A"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Permite el acceso a los datos de un participante mediante la combinación </w:t>
            </w:r>
            <w:r w:rsidRPr="2948BCC8">
              <w:rPr>
                <w:i/>
                <w:iCs/>
                <w:sz w:val="20"/>
                <w:szCs w:val="20"/>
              </w:rPr>
              <w:t>email/contraseña</w:t>
            </w:r>
            <w:r w:rsidRPr="684699FD">
              <w:rPr>
                <w:sz w:val="20"/>
                <w:szCs w:val="20"/>
              </w:rPr>
              <w:t>.</w:t>
            </w:r>
          </w:p>
        </w:tc>
      </w:tr>
      <w:tr w:rsidR="001E5FF0" w:rsidRPr="00D3692F" w14:paraId="5A67C597"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93" w14:textId="1F110945" w:rsidR="001E5FF0" w:rsidRDefault="1B1A7BA5" w:rsidP="1B1A7BA5">
            <w:pPr>
              <w:rPr>
                <w:sz w:val="20"/>
                <w:szCs w:val="20"/>
              </w:rPr>
            </w:pPr>
            <w:r w:rsidRPr="1B1A7BA5">
              <w:rPr>
                <w:sz w:val="20"/>
                <w:szCs w:val="20"/>
              </w:rPr>
              <w:t>GetPIP</w:t>
            </w:r>
          </w:p>
        </w:tc>
        <w:tc>
          <w:tcPr>
            <w:tcW w:w="0" w:type="dxa"/>
          </w:tcPr>
          <w:p w14:paraId="5A67C594"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9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96" w14:textId="77777777" w:rsidR="001E5FF0"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Hace la validación del usuario antes de pedir los datos.</w:t>
            </w:r>
          </w:p>
        </w:tc>
      </w:tr>
      <w:tr w:rsidR="001E5FF0" w:rsidRPr="00D3692F" w14:paraId="5A67C59C"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98" w14:textId="199F523E" w:rsidR="001E5FF0" w:rsidRDefault="1B1A7BA5" w:rsidP="1B1A7BA5">
            <w:pPr>
              <w:rPr>
                <w:sz w:val="20"/>
                <w:szCs w:val="20"/>
              </w:rPr>
            </w:pPr>
            <w:r w:rsidRPr="1B1A7BA5">
              <w:rPr>
                <w:sz w:val="20"/>
                <w:szCs w:val="20"/>
              </w:rPr>
              <w:t>ChangeInfo</w:t>
            </w:r>
          </w:p>
        </w:tc>
        <w:tc>
          <w:tcPr>
            <w:tcW w:w="0" w:type="dxa"/>
          </w:tcPr>
          <w:p w14:paraId="5A67C599"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9A"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Servicio Web</w:t>
            </w:r>
          </w:p>
        </w:tc>
        <w:tc>
          <w:tcPr>
            <w:tcW w:w="0" w:type="dxa"/>
          </w:tcPr>
          <w:p w14:paraId="5A67C59B" w14:textId="7BB584D7" w:rsidR="001E5FF0"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Permite el cambio de clave u otra información a un ciudadano mediante una combinación de datos: </w:t>
            </w:r>
            <w:r w:rsidRPr="4AD58749">
              <w:rPr>
                <w:i/>
                <w:iCs/>
                <w:sz w:val="20"/>
                <w:szCs w:val="20"/>
              </w:rPr>
              <w:t>email/contraseña/nuevaContraseña</w:t>
            </w:r>
            <w:r w:rsidRPr="1B1A7BA5">
              <w:rPr>
                <w:sz w:val="20"/>
                <w:szCs w:val="20"/>
              </w:rPr>
              <w:t>.</w:t>
            </w:r>
          </w:p>
        </w:tc>
      </w:tr>
      <w:tr w:rsidR="001E5FF0" w:rsidRPr="00D3692F" w14:paraId="5A67C5A1"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9D" w14:textId="02E1DA1F" w:rsidR="001E5FF0" w:rsidRDefault="1B1A7BA5" w:rsidP="1B1A7BA5">
            <w:pPr>
              <w:rPr>
                <w:sz w:val="20"/>
                <w:szCs w:val="20"/>
              </w:rPr>
            </w:pPr>
            <w:r w:rsidRPr="1B1A7BA5">
              <w:rPr>
                <w:sz w:val="20"/>
                <w:szCs w:val="20"/>
              </w:rPr>
              <w:t>ChangeIP</w:t>
            </w:r>
          </w:p>
        </w:tc>
        <w:tc>
          <w:tcPr>
            <w:tcW w:w="0" w:type="dxa"/>
          </w:tcPr>
          <w:p w14:paraId="5A67C59E"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9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A0" w14:textId="77777777" w:rsidR="001E5FF0"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Hace la validación del usuario antes de solicitar el cambio de clave.</w:t>
            </w:r>
          </w:p>
        </w:tc>
      </w:tr>
      <w:tr w:rsidR="001E5FF0" w:rsidRPr="00D3692F" w14:paraId="5A67C5A6"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A2" w14:textId="36D6E12B" w:rsidR="001E5FF0" w:rsidRDefault="1B1A7BA5" w:rsidP="1B1A7BA5">
            <w:pPr>
              <w:rPr>
                <w:sz w:val="20"/>
                <w:szCs w:val="20"/>
              </w:rPr>
            </w:pPr>
            <w:r w:rsidRPr="1B1A7BA5">
              <w:rPr>
                <w:sz w:val="20"/>
                <w:szCs w:val="20"/>
              </w:rPr>
              <w:t>UpdateInfo</w:t>
            </w:r>
          </w:p>
        </w:tc>
        <w:tc>
          <w:tcPr>
            <w:tcW w:w="0" w:type="dxa"/>
          </w:tcPr>
          <w:p w14:paraId="5A67C5A3"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tcW w:w="0" w:type="dxa"/>
          </w:tcPr>
          <w:p w14:paraId="5A67C5A4"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A5" w14:textId="77777777" w:rsidR="001E5FF0"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Solicita el cambio de clave para el usuario.</w:t>
            </w:r>
          </w:p>
        </w:tc>
      </w:tr>
      <w:tr w:rsidR="001E5FF0" w:rsidRPr="00D3692F" w14:paraId="5A67C5AB"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A7" w14:textId="1ADC21C1" w:rsidR="001E5FF0" w:rsidRDefault="1B1A7BA5" w:rsidP="1B1A7BA5">
            <w:pPr>
              <w:rPr>
                <w:sz w:val="20"/>
                <w:szCs w:val="20"/>
              </w:rPr>
            </w:pPr>
            <w:r w:rsidRPr="1B1A7BA5">
              <w:rPr>
                <w:sz w:val="20"/>
                <w:szCs w:val="20"/>
              </w:rPr>
              <w:t>UInfoR</w:t>
            </w:r>
          </w:p>
        </w:tc>
        <w:tc>
          <w:tcPr>
            <w:tcW w:w="0" w:type="dxa"/>
          </w:tcPr>
          <w:p w14:paraId="5A67C5A8"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A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AA" w14:textId="15B45F46" w:rsidR="001E5FF0"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r w:rsidR="001E5FF0" w:rsidRPr="00D3692F" w14:paraId="5A67C5B0"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AC" w14:textId="4D1B2906" w:rsidR="001E5FF0" w:rsidRDefault="1B1A7BA5" w:rsidP="1B1A7BA5">
            <w:pPr>
              <w:spacing w:after="160" w:line="259" w:lineRule="auto"/>
              <w:rPr>
                <w:sz w:val="20"/>
                <w:szCs w:val="20"/>
              </w:rPr>
            </w:pPr>
            <w:r w:rsidRPr="1B1A7BA5">
              <w:rPr>
                <w:sz w:val="20"/>
                <w:szCs w:val="20"/>
              </w:rPr>
              <w:t>GetAgent</w:t>
            </w:r>
          </w:p>
        </w:tc>
        <w:tc>
          <w:tcPr>
            <w:tcW w:w="0" w:type="dxa"/>
          </w:tcPr>
          <w:p w14:paraId="5A67C5AD"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tcW w:w="0" w:type="dxa"/>
          </w:tcPr>
          <w:p w14:paraId="5A67C5AE" w14:textId="77777777" w:rsidR="001E5FF0"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AF" w14:textId="77777777" w:rsidR="001E5FF0"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Solicita la información para el usuario.</w:t>
            </w:r>
          </w:p>
        </w:tc>
      </w:tr>
      <w:tr w:rsidR="002C462A" w:rsidRPr="00D3692F" w14:paraId="5A67C5B5" w14:textId="77777777" w:rsidTr="005E7DA3">
        <w:tc>
          <w:tcPr>
            <w:cnfStyle w:val="001000000000" w:firstRow="0" w:lastRow="0" w:firstColumn="1" w:lastColumn="0" w:oddVBand="0" w:evenVBand="0" w:oddHBand="0" w:evenHBand="0" w:firstRowFirstColumn="0" w:firstRowLastColumn="0" w:lastRowFirstColumn="0" w:lastRowLastColumn="0"/>
            <w:tcW w:w="1624" w:type="dxa"/>
          </w:tcPr>
          <w:p w14:paraId="5A67C5B1" w14:textId="5433ABBE" w:rsidR="002C462A" w:rsidRPr="00D3692F" w:rsidRDefault="1B1A7BA5" w:rsidP="1B1A7BA5">
            <w:pPr>
              <w:rPr>
                <w:sz w:val="20"/>
                <w:szCs w:val="20"/>
              </w:rPr>
            </w:pPr>
            <w:r w:rsidRPr="1B1A7BA5">
              <w:rPr>
                <w:sz w:val="20"/>
                <w:szCs w:val="20"/>
              </w:rPr>
              <w:t>GetPR</w:t>
            </w:r>
          </w:p>
        </w:tc>
        <w:tc>
          <w:tcPr>
            <w:tcW w:w="0" w:type="dxa"/>
          </w:tcPr>
          <w:p w14:paraId="5A67C5B2" w14:textId="77777777" w:rsidR="002C462A"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B3"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B4" w14:textId="79771640" w:rsidR="002C462A"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bl>
    <w:p w14:paraId="5A67C5B6" w14:textId="77777777" w:rsidR="002C462A" w:rsidRPr="00D3692F" w:rsidRDefault="1B1A7BA5" w:rsidP="4AD58749">
      <w:pPr>
        <w:pStyle w:val="Ttulo5"/>
      </w:pPr>
      <w:r>
        <w:t>DBManagement</w:t>
      </w:r>
    </w:p>
    <w:tbl>
      <w:tblPr>
        <w:tblStyle w:val="Sombreadoclaro-nfasis1"/>
        <w:tblW w:w="8720" w:type="dxa"/>
        <w:tblLook w:val="06A0" w:firstRow="1" w:lastRow="0" w:firstColumn="1" w:lastColumn="0" w:noHBand="1" w:noVBand="1"/>
      </w:tblPr>
      <w:tblGrid>
        <w:gridCol w:w="2874"/>
        <w:gridCol w:w="1673"/>
        <w:gridCol w:w="1964"/>
        <w:gridCol w:w="2209"/>
      </w:tblGrid>
      <w:tr w:rsidR="002C462A" w:rsidRPr="00D3692F" w14:paraId="5A67C5BB" w14:textId="77777777" w:rsidTr="005E7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A67C5B7" w14:textId="77777777" w:rsidR="002C462A" w:rsidRPr="00D3692F" w:rsidRDefault="684699FD" w:rsidP="684699FD">
            <w:pPr>
              <w:keepNext/>
              <w:rPr>
                <w:sz w:val="20"/>
                <w:szCs w:val="20"/>
              </w:rPr>
            </w:pPr>
            <w:r w:rsidRPr="684699FD">
              <w:rPr>
                <w:sz w:val="20"/>
                <w:szCs w:val="20"/>
              </w:rPr>
              <w:t>Interface</w:t>
            </w:r>
          </w:p>
        </w:tc>
        <w:tc>
          <w:tcPr>
            <w:tcW w:w="0" w:type="dxa"/>
          </w:tcPr>
          <w:p w14:paraId="5A67C5B8" w14:textId="77777777" w:rsidR="002C462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tcW w:w="0" w:type="dxa"/>
          </w:tcPr>
          <w:p w14:paraId="5A67C5B9" w14:textId="77777777" w:rsidR="002C462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tcW w:w="0" w:type="dxa"/>
          </w:tcPr>
          <w:p w14:paraId="5A67C5BA" w14:textId="77777777" w:rsidR="002C462A" w:rsidRPr="00D3692F" w:rsidRDefault="684699FD" w:rsidP="684699FD">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00EA016E" w:rsidRPr="00D3692F" w14:paraId="5A67C5C0" w14:textId="77777777" w:rsidTr="005E7DA3">
        <w:tc>
          <w:tcPr>
            <w:cnfStyle w:val="001000000000" w:firstRow="0" w:lastRow="0" w:firstColumn="1" w:lastColumn="0" w:oddVBand="0" w:evenVBand="0" w:oddHBand="0" w:evenHBand="0" w:firstRowFirstColumn="0" w:firstRowLastColumn="0" w:lastRowFirstColumn="0" w:lastRowLastColumn="0"/>
            <w:tcW w:w="1630" w:type="dxa"/>
          </w:tcPr>
          <w:p w14:paraId="5A67C5BC" w14:textId="5241871E" w:rsidR="00EA016E" w:rsidRDefault="1B1A7BA5" w:rsidP="1B1A7BA5">
            <w:pPr>
              <w:rPr>
                <w:sz w:val="20"/>
                <w:szCs w:val="20"/>
              </w:rPr>
            </w:pPr>
            <w:r w:rsidRPr="1B1A7BA5">
              <w:rPr>
                <w:sz w:val="20"/>
                <w:szCs w:val="20"/>
              </w:rPr>
              <w:t>UpdateInfo</w:t>
            </w:r>
          </w:p>
        </w:tc>
        <w:tc>
          <w:tcPr>
            <w:tcW w:w="0" w:type="dxa"/>
          </w:tcPr>
          <w:p w14:paraId="5A67C5BD"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BE"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BF" w14:textId="132CEDC0" w:rsidR="00EA016E"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Permite la solicitud de cambio de contraseña u otra información para el usuario.</w:t>
            </w:r>
          </w:p>
        </w:tc>
      </w:tr>
      <w:tr w:rsidR="00EA016E" w:rsidRPr="00D3692F" w14:paraId="5A67C5C5" w14:textId="77777777" w:rsidTr="005E7DA3">
        <w:tc>
          <w:tcPr>
            <w:cnfStyle w:val="001000000000" w:firstRow="0" w:lastRow="0" w:firstColumn="1" w:lastColumn="0" w:oddVBand="0" w:evenVBand="0" w:oddHBand="0" w:evenHBand="0" w:firstRowFirstColumn="0" w:firstRowLastColumn="0" w:lastRowFirstColumn="0" w:lastRowLastColumn="0"/>
            <w:tcW w:w="1630" w:type="dxa"/>
          </w:tcPr>
          <w:p w14:paraId="5A67C5C1" w14:textId="715C9C87" w:rsidR="00EA016E" w:rsidRDefault="1B1A7BA5" w:rsidP="1B1A7BA5">
            <w:pPr>
              <w:rPr>
                <w:sz w:val="20"/>
                <w:szCs w:val="20"/>
              </w:rPr>
            </w:pPr>
            <w:r w:rsidRPr="1B1A7BA5">
              <w:rPr>
                <w:sz w:val="20"/>
                <w:szCs w:val="20"/>
              </w:rPr>
              <w:lastRenderedPageBreak/>
              <w:t>UInfoP</w:t>
            </w:r>
          </w:p>
        </w:tc>
        <w:tc>
          <w:tcPr>
            <w:tcW w:w="0" w:type="dxa"/>
          </w:tcPr>
          <w:p w14:paraId="5A67C5C2"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C3"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C4" w14:textId="7C72D93D" w:rsidR="00EA016E"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r w:rsidR="00EA016E" w:rsidRPr="00D3692F" w14:paraId="5A67C5CA" w14:textId="77777777" w:rsidTr="005E7DA3">
        <w:tc>
          <w:tcPr>
            <w:cnfStyle w:val="001000000000" w:firstRow="0" w:lastRow="0" w:firstColumn="1" w:lastColumn="0" w:oddVBand="0" w:evenVBand="0" w:oddHBand="0" w:evenHBand="0" w:firstRowFirstColumn="0" w:firstRowLastColumn="0" w:lastRowFirstColumn="0" w:lastRowLastColumn="0"/>
            <w:tcW w:w="1630" w:type="dxa"/>
          </w:tcPr>
          <w:p w14:paraId="5A67C5C6" w14:textId="4C3DE214" w:rsidR="00EA016E" w:rsidRDefault="1B1A7BA5" w:rsidP="1B1A7BA5">
            <w:pPr>
              <w:spacing w:after="160" w:line="259" w:lineRule="auto"/>
              <w:rPr>
                <w:sz w:val="20"/>
                <w:szCs w:val="20"/>
              </w:rPr>
            </w:pPr>
            <w:r w:rsidRPr="1B1A7BA5">
              <w:rPr>
                <w:sz w:val="20"/>
                <w:szCs w:val="20"/>
              </w:rPr>
              <w:t>GetAgent</w:t>
            </w:r>
          </w:p>
        </w:tc>
        <w:tc>
          <w:tcPr>
            <w:tcW w:w="0" w:type="dxa"/>
          </w:tcPr>
          <w:p w14:paraId="5A67C5C7"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tcW w:w="0" w:type="dxa"/>
          </w:tcPr>
          <w:p w14:paraId="5A67C5C8"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tcW w:w="0" w:type="dxa"/>
          </w:tcPr>
          <w:p w14:paraId="5A67C5C9" w14:textId="77777777" w:rsidR="00EA016E" w:rsidRPr="00D3692F" w:rsidRDefault="684699FD" w:rsidP="684699FD">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Permite la solicitud la de información para el usuario.</w:t>
            </w:r>
          </w:p>
        </w:tc>
      </w:tr>
      <w:tr w:rsidR="00EA016E" w:rsidRPr="00D3692F" w14:paraId="5A67C5CF" w14:textId="77777777" w:rsidTr="005E7DA3">
        <w:tc>
          <w:tcPr>
            <w:cnfStyle w:val="001000000000" w:firstRow="0" w:lastRow="0" w:firstColumn="1" w:lastColumn="0" w:oddVBand="0" w:evenVBand="0" w:oddHBand="0" w:evenHBand="0" w:firstRowFirstColumn="0" w:firstRowLastColumn="0" w:lastRowFirstColumn="0" w:lastRowLastColumn="0"/>
            <w:tcW w:w="1630" w:type="dxa"/>
          </w:tcPr>
          <w:p w14:paraId="5A67C5CB" w14:textId="21CC3DB7" w:rsidR="00EA016E" w:rsidRPr="00D3692F" w:rsidRDefault="1B1A7BA5" w:rsidP="1B1A7BA5">
            <w:pPr>
              <w:rPr>
                <w:sz w:val="20"/>
                <w:szCs w:val="20"/>
              </w:rPr>
            </w:pPr>
            <w:r w:rsidRPr="1B1A7BA5">
              <w:rPr>
                <w:sz w:val="20"/>
                <w:szCs w:val="20"/>
              </w:rPr>
              <w:t>GetPP</w:t>
            </w:r>
          </w:p>
        </w:tc>
        <w:tc>
          <w:tcPr>
            <w:tcW w:w="0" w:type="dxa"/>
          </w:tcPr>
          <w:p w14:paraId="5A67C5CC" w14:textId="77777777" w:rsidR="00EA016E" w:rsidRPr="00D3692F" w:rsidRDefault="684699FD" w:rsidP="684699FD">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tcW w:w="0" w:type="dxa"/>
          </w:tcPr>
          <w:p w14:paraId="5A67C5C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5A67C5CE" w14:textId="603D522F" w:rsidR="00EA016E" w:rsidRPr="00D3692F" w:rsidRDefault="1B1A7BA5" w:rsidP="1B1A7BA5">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bl>
    <w:p w14:paraId="5A67C5D0" w14:textId="77777777" w:rsidR="002C462A" w:rsidRPr="00D3692F" w:rsidRDefault="684699FD" w:rsidP="002C462A">
      <w:pPr>
        <w:pStyle w:val="Ttulo4"/>
      </w:pPr>
      <w:r>
        <w:t>Comportamiento</w:t>
      </w:r>
    </w:p>
    <w:p w14:paraId="5A67C5D1" w14:textId="7DBEA909" w:rsidR="002C462A" w:rsidRPr="00D3692F" w:rsidRDefault="1B1A7BA5" w:rsidP="4AD58749">
      <w:pPr>
        <w:pStyle w:val="Ttulo5"/>
      </w:pPr>
      <w:r>
        <w:t>Agents</w:t>
      </w:r>
    </w:p>
    <w:p w14:paraId="5A67C5D2" w14:textId="6CAA2B4D" w:rsidR="002C462A" w:rsidRDefault="00E878C6" w:rsidP="002C462A">
      <w:r>
        <w:t xml:space="preserve">Ver </w:t>
      </w:r>
      <w:r>
        <w:fldChar w:fldCharType="begin"/>
      </w:r>
      <w:r>
        <w:instrText xml:space="preserve"> REF _Ref441951475 \r \h </w:instrText>
      </w:r>
      <w:r>
        <w:fldChar w:fldCharType="separate"/>
      </w:r>
      <w:r w:rsidR="00DF77D3">
        <w:t>9.3.2.2</w:t>
      </w:r>
      <w:r>
        <w:fldChar w:fldCharType="end"/>
      </w:r>
      <w:r>
        <w:t>.</w:t>
      </w:r>
    </w:p>
    <w:p w14:paraId="2230E65B" w14:textId="2E7ACF4B" w:rsidR="684699FD" w:rsidRDefault="684699FD" w:rsidP="684699FD">
      <w:r w:rsidRPr="684699FD">
        <w:rPr>
          <w:rFonts w:ascii="Calibri" w:eastAsia="Calibri" w:hAnsi="Calibri" w:cs="Calibri"/>
        </w:rPr>
        <w:t>Al igual que en el curso pasado, este módulo consiste en un servicio Web REST que permitirá consultar y obtener información de los agentes que participan en el sistema. El servicio Web está pensado para ser utilizado por agentes que puedan conectarse al sistema, por lo que la entrada serán ficheros en formato JSON y las respuestas también serán en formato JSON. Al igual que el año pasado, este sistema podrá disponer de un subsistema de acceso a través de Web para actualizar la clave de cada usuario. Opcionalmente, podrán actualizarse otros campos de los usuarios. El formato de las invocaciones al sistema es el siguiente (obsérvese que se han modificado 2 campos respecto al año pasado):</w:t>
      </w:r>
    </w:p>
    <w:p w14:paraId="166EE3E6" w14:textId="796138C1" w:rsidR="684699FD" w:rsidRDefault="1B1A7BA5" w:rsidP="684699FD">
      <w:r w:rsidRPr="1B1A7BA5">
        <w:rPr>
          <w:rFonts w:ascii="Calibri" w:eastAsia="Calibri" w:hAnsi="Calibri" w:cs="Calibri"/>
        </w:rPr>
        <w:t xml:space="preserve"> {"login": usuario,</w:t>
      </w:r>
    </w:p>
    <w:p w14:paraId="55E93C6B" w14:textId="0D73891D" w:rsidR="684699FD" w:rsidRDefault="1B1A7BA5" w:rsidP="684699FD">
      <w:r w:rsidRPr="1B1A7BA5">
        <w:rPr>
          <w:rFonts w:ascii="Calibri" w:eastAsia="Calibri" w:hAnsi="Calibri" w:cs="Calibri"/>
        </w:rPr>
        <w:t xml:space="preserve"> "password": password, </w:t>
      </w:r>
    </w:p>
    <w:p w14:paraId="4A10A02C" w14:textId="5C645263" w:rsidR="684699FD" w:rsidRDefault="1B1A7BA5" w:rsidP="684699FD">
      <w:r w:rsidRPr="1B1A7BA5">
        <w:rPr>
          <w:rFonts w:ascii="Calibri" w:eastAsia="Calibri" w:hAnsi="Calibri" w:cs="Calibri"/>
        </w:rPr>
        <w:t xml:space="preserve">"kind": tipo de agente} </w:t>
      </w:r>
    </w:p>
    <w:p w14:paraId="70E5D834" w14:textId="164F9B44" w:rsidR="684699FD" w:rsidRDefault="1B1A7BA5" w:rsidP="684699FD">
      <w:r w:rsidRPr="1B1A7BA5">
        <w:rPr>
          <w:rFonts w:ascii="Calibri" w:eastAsia="Calibri" w:hAnsi="Calibri" w:cs="Calibri"/>
        </w:rPr>
        <w:t xml:space="preserve">En caso de que la combinación login/password/kind aparezca en la base de datos, se devolverá la siguiente información: </w:t>
      </w:r>
    </w:p>
    <w:p w14:paraId="666536EF" w14:textId="710F1429" w:rsidR="684699FD" w:rsidRDefault="1B1A7BA5" w:rsidP="684699FD">
      <w:r w:rsidRPr="1B1A7BA5">
        <w:rPr>
          <w:rFonts w:ascii="Calibri" w:eastAsia="Calibri" w:hAnsi="Calibri" w:cs="Calibri"/>
        </w:rPr>
        <w:t>{ "name": Nombre,</w:t>
      </w:r>
    </w:p>
    <w:p w14:paraId="3620F79E" w14:textId="44F03E0F" w:rsidR="684699FD" w:rsidRDefault="1B1A7BA5" w:rsidP="684699FD">
      <w:r w:rsidRPr="1B1A7BA5">
        <w:rPr>
          <w:rFonts w:ascii="Calibri" w:eastAsia="Calibri" w:hAnsi="Calibri" w:cs="Calibri"/>
        </w:rPr>
        <w:t xml:space="preserve"> "location": Coordenadas (opcional),</w:t>
      </w:r>
    </w:p>
    <w:p w14:paraId="3DA11BAB" w14:textId="05B258BB" w:rsidR="684699FD" w:rsidRDefault="684699FD" w:rsidP="684699FD">
      <w:r w:rsidRPr="684699FD">
        <w:rPr>
          <w:rFonts w:ascii="Calibri" w:eastAsia="Calibri" w:hAnsi="Calibri" w:cs="Calibri"/>
        </w:rPr>
        <w:t xml:space="preserve"> "email": Email "id": identificador,</w:t>
      </w:r>
    </w:p>
    <w:p w14:paraId="260E1530" w14:textId="5E88F79F" w:rsidR="684699FD" w:rsidRDefault="1B1A7BA5" w:rsidP="684699FD">
      <w:r w:rsidRPr="1B1A7BA5">
        <w:rPr>
          <w:rFonts w:ascii="Calibri" w:eastAsia="Calibri" w:hAnsi="Calibri" w:cs="Calibri"/>
        </w:rPr>
        <w:t xml:space="preserve"> "kind": tipo de usuario, </w:t>
      </w:r>
    </w:p>
    <w:p w14:paraId="6198A622" w14:textId="1DDBEE79" w:rsidR="684699FD" w:rsidRDefault="1B1A7BA5" w:rsidP="684699FD">
      <w:r w:rsidRPr="1B1A7BA5">
        <w:rPr>
          <w:rFonts w:ascii="Calibri" w:eastAsia="Calibri" w:hAnsi="Calibri" w:cs="Calibri"/>
        </w:rPr>
        <w:t xml:space="preserve">"kindCode": código numérico del tipo de usuario, } </w:t>
      </w:r>
    </w:p>
    <w:p w14:paraId="1329C3E6" w14:textId="2CF43FEA" w:rsidR="684699FD" w:rsidRDefault="1B1A7BA5" w:rsidP="684699FD">
      <w:r w:rsidRPr="1B1A7BA5">
        <w:rPr>
          <w:rFonts w:ascii="Calibri" w:eastAsia="Calibri" w:hAnsi="Calibri" w:cs="Calibri"/>
        </w:rPr>
        <w:t xml:space="preserve">El campo "kindCode"  se obtiene a partir de un fichero maestro en formato CSV que se ha descrito en la sección anterior.  </w:t>
      </w:r>
    </w:p>
    <w:p w14:paraId="5A67C5DA" w14:textId="663B1ABA" w:rsidR="00C20EC5" w:rsidRPr="009D1184" w:rsidRDefault="684699FD" w:rsidP="00C20EC5">
      <w:r>
        <w:t>(</w:t>
      </w:r>
      <w:r w:rsidRPr="684699FD">
        <w:rPr>
          <w:b/>
          <w:bCs/>
        </w:rPr>
        <w:t>Opcional</w:t>
      </w:r>
      <w:r>
        <w:t>) Se puede implementar un interfaz HTML para que el servicio Web pueda también ser utilizado por personas a través de un navegador Web convencional.</w:t>
      </w:r>
    </w:p>
    <w:p w14:paraId="5A67C5DB" w14:textId="074E626A" w:rsidR="00C20EC5" w:rsidRPr="009D1184" w:rsidRDefault="1B1A7BA5" w:rsidP="00C20EC5">
      <w:r w:rsidRPr="4AD58749">
        <w:t>(</w:t>
      </w:r>
      <w:r w:rsidRPr="1B1A7BA5">
        <w:rPr>
          <w:b/>
          <w:bCs/>
        </w:rPr>
        <w:t>Opcional</w:t>
      </w:r>
      <w:r>
        <w:t>) El servicio Web puede ser extendido para permitir a los usuarios cambiar su password</w:t>
      </w:r>
      <w:r w:rsidRPr="4AD58749">
        <w:t xml:space="preserve">. </w:t>
      </w:r>
    </w:p>
    <w:p w14:paraId="5A67C5DC" w14:textId="77777777" w:rsidR="002C462A" w:rsidRPr="00D3692F" w:rsidRDefault="1B1A7BA5" w:rsidP="4AD58749">
      <w:pPr>
        <w:pStyle w:val="Ttulo5"/>
      </w:pPr>
      <w:r>
        <w:t>DBManagement</w:t>
      </w:r>
    </w:p>
    <w:p w14:paraId="5A67C5DD" w14:textId="77777777" w:rsidR="002C462A" w:rsidRDefault="684699FD" w:rsidP="002C462A">
      <w:r>
        <w:t>Encapsula todos los accesos a la base de datos.</w:t>
      </w:r>
    </w:p>
    <w:p w14:paraId="5A67C5DE" w14:textId="77777777" w:rsidR="002C462A" w:rsidRPr="00D3692F" w:rsidRDefault="002C462A" w:rsidP="002C462A">
      <w:pPr>
        <w:pStyle w:val="Ttulo3"/>
      </w:pPr>
      <w:bookmarkStart w:id="171" w:name="_Toc506794109"/>
      <w:bookmarkStart w:id="172" w:name="_Toc506796330"/>
      <w:r w:rsidRPr="00D3692F">
        <w:t>Diagrama contextual</w:t>
      </w:r>
      <w:bookmarkEnd w:id="171"/>
      <w:bookmarkEnd w:id="172"/>
      <w:r w:rsidRPr="00D3692F">
        <w:fldChar w:fldCharType="begin"/>
      </w:r>
      <w:r w:rsidRPr="00D3692F">
        <w:instrText xml:space="preserve"> XE "Diagrama contextual" </w:instrText>
      </w:r>
      <w:r w:rsidRPr="00D3692F">
        <w:fldChar w:fldCharType="end"/>
      </w:r>
    </w:p>
    <w:p w14:paraId="5A67C5DF" w14:textId="1DC38CE5" w:rsidR="00363BEA" w:rsidRPr="00D3692F" w:rsidRDefault="00363BEA" w:rsidP="00363BEA">
      <w:r>
        <w:t xml:space="preserve">Ver </w:t>
      </w:r>
      <w:r>
        <w:fldChar w:fldCharType="begin"/>
      </w:r>
      <w:r>
        <w:instrText xml:space="preserve"> REF _Ref441917715 \r \h </w:instrText>
      </w:r>
      <w:r>
        <w:fldChar w:fldCharType="separate"/>
      </w:r>
      <w:r w:rsidR="00DF77D3">
        <w:t>9.1</w:t>
      </w:r>
      <w:r>
        <w:fldChar w:fldCharType="end"/>
      </w:r>
      <w:r w:rsidRPr="00D3692F">
        <w:t>.</w:t>
      </w:r>
    </w:p>
    <w:p w14:paraId="5A67C5E0" w14:textId="77777777" w:rsidR="002C462A" w:rsidRPr="00D3692F" w:rsidRDefault="002C462A" w:rsidP="002C462A">
      <w:pPr>
        <w:pStyle w:val="Ttulo3"/>
      </w:pPr>
      <w:bookmarkStart w:id="173" w:name="_Toc506794110"/>
      <w:bookmarkStart w:id="174" w:name="_Toc506796331"/>
      <w:r w:rsidRPr="00D3692F">
        <w:lastRenderedPageBreak/>
        <w:t>Justificación de las decisiones</w:t>
      </w:r>
      <w:bookmarkEnd w:id="173"/>
      <w:bookmarkEnd w:id="174"/>
      <w:r w:rsidRPr="00D3692F">
        <w:fldChar w:fldCharType="begin"/>
      </w:r>
      <w:r w:rsidRPr="00D3692F">
        <w:instrText xml:space="preserve"> XE "Justificación de las decisiones" </w:instrText>
      </w:r>
      <w:r w:rsidRPr="00D3692F">
        <w:fldChar w:fldCharType="end"/>
      </w:r>
    </w:p>
    <w:p w14:paraId="5A67C5E1" w14:textId="77777777" w:rsidR="002C462A" w:rsidRPr="00D3692F" w:rsidRDefault="684699FD" w:rsidP="002C462A">
      <w:r>
        <w:t>Las decisiones que han llevado a este diseño son:</w:t>
      </w:r>
    </w:p>
    <w:tbl>
      <w:tblPr>
        <w:tblStyle w:val="Sombreadoclaro-nfasis1"/>
        <w:tblW w:w="0" w:type="auto"/>
        <w:tblLook w:val="0620" w:firstRow="1" w:lastRow="0" w:firstColumn="0" w:lastColumn="0" w:noHBand="1" w:noVBand="1"/>
      </w:tblPr>
      <w:tblGrid>
        <w:gridCol w:w="932"/>
        <w:gridCol w:w="920"/>
        <w:gridCol w:w="1454"/>
      </w:tblGrid>
      <w:tr w:rsidR="002C462A" w:rsidRPr="00D3692F" w14:paraId="5A67C5E5" w14:textId="77777777" w:rsidTr="005E7DA3">
        <w:trPr>
          <w:cnfStyle w:val="100000000000" w:firstRow="1" w:lastRow="0" w:firstColumn="0" w:lastColumn="0" w:oddVBand="0" w:evenVBand="0" w:oddHBand="0" w:evenHBand="0" w:firstRowFirstColumn="0" w:firstRowLastColumn="0" w:lastRowFirstColumn="0" w:lastRowLastColumn="0"/>
          <w:cantSplit/>
          <w:tblHeader/>
        </w:trPr>
        <w:tc>
          <w:tcPr>
            <w:tcW w:w="0" w:type="dxa"/>
          </w:tcPr>
          <w:p w14:paraId="5A67C5E2" w14:textId="77777777" w:rsidR="002C462A" w:rsidRPr="00D3692F" w:rsidRDefault="684699FD" w:rsidP="684699FD">
            <w:pPr>
              <w:jc w:val="left"/>
              <w:rPr>
                <w:sz w:val="18"/>
                <w:szCs w:val="18"/>
              </w:rPr>
            </w:pPr>
            <w:r w:rsidRPr="684699FD">
              <w:rPr>
                <w:sz w:val="18"/>
                <w:szCs w:val="18"/>
              </w:rPr>
              <w:t>Escenario</w:t>
            </w:r>
          </w:p>
        </w:tc>
        <w:tc>
          <w:tcPr>
            <w:tcW w:w="0" w:type="dxa"/>
          </w:tcPr>
          <w:p w14:paraId="5A67C5E3" w14:textId="77777777" w:rsidR="002C462A" w:rsidRPr="00D3692F" w:rsidRDefault="002C462A" w:rsidP="00AB713E">
            <w:pPr>
              <w:jc w:val="left"/>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0" w:type="dxa"/>
          </w:tcPr>
          <w:p w14:paraId="5A67C5E4" w14:textId="77777777" w:rsidR="002C462A" w:rsidRPr="00D3692F" w:rsidRDefault="684699FD" w:rsidP="684699FD">
            <w:pPr>
              <w:jc w:val="left"/>
              <w:rPr>
                <w:sz w:val="18"/>
                <w:szCs w:val="18"/>
              </w:rPr>
            </w:pPr>
            <w:r w:rsidRPr="684699FD">
              <w:rPr>
                <w:sz w:val="18"/>
                <w:szCs w:val="18"/>
              </w:rPr>
              <w:t>Justificación</w:t>
            </w:r>
          </w:p>
        </w:tc>
      </w:tr>
      <w:tr w:rsidR="00C20EC5" w:rsidRPr="00D3692F" w14:paraId="5A67C5E9" w14:textId="77777777" w:rsidTr="005E7DA3">
        <w:tc>
          <w:tcPr>
            <w:tcW w:w="0" w:type="dxa"/>
          </w:tcPr>
          <w:p w14:paraId="5A67C5E6" w14:textId="77777777" w:rsidR="00C20EC5" w:rsidRPr="00173CE9" w:rsidRDefault="1B1A7BA5" w:rsidP="1B1A7BA5">
            <w:pPr>
              <w:jc w:val="left"/>
              <w:rPr>
                <w:sz w:val="18"/>
                <w:szCs w:val="18"/>
              </w:rPr>
            </w:pPr>
            <w:r w:rsidRPr="1B1A7BA5">
              <w:rPr>
                <w:sz w:val="18"/>
                <w:szCs w:val="18"/>
              </w:rPr>
              <w:t>1</w:t>
            </w:r>
          </w:p>
        </w:tc>
        <w:tc>
          <w:tcPr>
            <w:tcW w:w="0" w:type="dxa"/>
          </w:tcPr>
          <w:p w14:paraId="5A67C5E7" w14:textId="77777777" w:rsidR="00C20EC5" w:rsidRPr="00173CE9" w:rsidRDefault="684699FD" w:rsidP="684699FD">
            <w:pPr>
              <w:jc w:val="left"/>
              <w:rPr>
                <w:sz w:val="18"/>
                <w:szCs w:val="18"/>
              </w:rPr>
            </w:pPr>
            <w:r w:rsidRPr="684699FD">
              <w:rPr>
                <w:sz w:val="18"/>
                <w:szCs w:val="18"/>
              </w:rPr>
              <w:t>AT001</w:t>
            </w:r>
          </w:p>
        </w:tc>
        <w:tc>
          <w:tcPr>
            <w:tcW w:w="0" w:type="dxa"/>
          </w:tcPr>
          <w:p w14:paraId="5A67C5E8" w14:textId="1344AAB3" w:rsidR="00C20EC5" w:rsidRPr="00173CE9" w:rsidRDefault="684699FD" w:rsidP="684699FD">
            <w:pPr>
              <w:jc w:val="left"/>
              <w:rPr>
                <w:sz w:val="18"/>
                <w:szCs w:val="18"/>
              </w:rPr>
            </w:pPr>
            <w:r w:rsidRPr="684699FD">
              <w:rPr>
                <w:sz w:val="18"/>
                <w:szCs w:val="18"/>
              </w:rPr>
              <w:t>La utilización de un servicio web REST aprovecha de la tecnología HTTP y facilita el despliegue del sistema en infraestructuras de alta disponibilidad como pueden ser servidores Web, tanto locales como en la nube.</w:t>
            </w:r>
          </w:p>
        </w:tc>
      </w:tr>
      <w:tr w:rsidR="00C20EC5" w:rsidRPr="00D3692F" w14:paraId="5A67C5ED" w14:textId="77777777" w:rsidTr="005E7DA3">
        <w:tc>
          <w:tcPr>
            <w:tcW w:w="0" w:type="dxa"/>
          </w:tcPr>
          <w:p w14:paraId="5A67C5EA" w14:textId="77777777" w:rsidR="00C20EC5" w:rsidRPr="00173CE9" w:rsidRDefault="1B1A7BA5" w:rsidP="1B1A7BA5">
            <w:pPr>
              <w:jc w:val="left"/>
              <w:rPr>
                <w:sz w:val="18"/>
                <w:szCs w:val="18"/>
              </w:rPr>
            </w:pPr>
            <w:r w:rsidRPr="1B1A7BA5">
              <w:rPr>
                <w:sz w:val="18"/>
                <w:szCs w:val="18"/>
              </w:rPr>
              <w:t>4</w:t>
            </w:r>
          </w:p>
        </w:tc>
        <w:tc>
          <w:tcPr>
            <w:tcW w:w="0" w:type="dxa"/>
          </w:tcPr>
          <w:p w14:paraId="5A67C5EB" w14:textId="77777777" w:rsidR="00C20EC5" w:rsidRPr="00173CE9" w:rsidRDefault="684699FD" w:rsidP="684699FD">
            <w:pPr>
              <w:jc w:val="left"/>
              <w:rPr>
                <w:sz w:val="18"/>
                <w:szCs w:val="18"/>
              </w:rPr>
            </w:pPr>
            <w:r w:rsidRPr="684699FD">
              <w:rPr>
                <w:sz w:val="18"/>
                <w:szCs w:val="18"/>
              </w:rPr>
              <w:t>AT005</w:t>
            </w:r>
          </w:p>
        </w:tc>
        <w:tc>
          <w:tcPr>
            <w:tcW w:w="0" w:type="dxa"/>
          </w:tcPr>
          <w:p w14:paraId="5A67C5EC" w14:textId="323EE063" w:rsidR="00C20EC5" w:rsidRPr="00173CE9" w:rsidRDefault="1B1A7BA5" w:rsidP="1B1A7BA5">
            <w:pPr>
              <w:jc w:val="left"/>
              <w:rPr>
                <w:sz w:val="18"/>
                <w:szCs w:val="18"/>
              </w:rPr>
            </w:pPr>
            <w:r w:rsidRPr="1B1A7BA5">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clave o nuevos servicios de los usuarios. </w:t>
            </w:r>
          </w:p>
        </w:tc>
      </w:tr>
      <w:tr w:rsidR="00C20EC5" w:rsidRPr="00D3692F" w14:paraId="5A67C5F1" w14:textId="77777777" w:rsidTr="005E7DA3">
        <w:tc>
          <w:tcPr>
            <w:tcW w:w="0" w:type="dxa"/>
          </w:tcPr>
          <w:p w14:paraId="5A67C5EE" w14:textId="77777777" w:rsidR="00C20EC5" w:rsidRPr="00173CE9" w:rsidRDefault="1B1A7BA5" w:rsidP="1B1A7BA5">
            <w:pPr>
              <w:jc w:val="left"/>
              <w:rPr>
                <w:sz w:val="18"/>
                <w:szCs w:val="18"/>
              </w:rPr>
            </w:pPr>
            <w:r w:rsidRPr="1B1A7BA5">
              <w:rPr>
                <w:sz w:val="18"/>
                <w:szCs w:val="18"/>
              </w:rPr>
              <w:t>6</w:t>
            </w:r>
          </w:p>
        </w:tc>
        <w:tc>
          <w:tcPr>
            <w:tcW w:w="0" w:type="dxa"/>
          </w:tcPr>
          <w:p w14:paraId="5A67C5EF" w14:textId="77777777" w:rsidR="00C20EC5" w:rsidRPr="00173CE9" w:rsidRDefault="684699FD" w:rsidP="684699FD">
            <w:pPr>
              <w:jc w:val="left"/>
              <w:rPr>
                <w:sz w:val="18"/>
                <w:szCs w:val="18"/>
              </w:rPr>
            </w:pPr>
            <w:r w:rsidRPr="684699FD">
              <w:rPr>
                <w:sz w:val="18"/>
                <w:szCs w:val="18"/>
              </w:rPr>
              <w:t>AT006</w:t>
            </w:r>
          </w:p>
        </w:tc>
        <w:tc>
          <w:tcPr>
            <w:tcW w:w="0" w:type="dxa"/>
          </w:tcPr>
          <w:p w14:paraId="5A67C5F0" w14:textId="0040FDBA" w:rsidR="00C20EC5" w:rsidRPr="00173CE9" w:rsidRDefault="1B1A7BA5" w:rsidP="1B1A7BA5">
            <w:pPr>
              <w:jc w:val="left"/>
              <w:rPr>
                <w:sz w:val="18"/>
                <w:szCs w:val="18"/>
              </w:rPr>
            </w:pPr>
            <w:r w:rsidRPr="1B1A7BA5">
              <w:rPr>
                <w:sz w:val="18"/>
                <w:szCs w:val="18"/>
              </w:rPr>
              <w:t xml:space="preserve">La utilización del framework Spring Boot facilitará el desarrollo posterior de características comunes de la web como la negociación de contenido, dado que el framework ya contiene herramientas para su implementación. </w:t>
            </w:r>
          </w:p>
        </w:tc>
      </w:tr>
      <w:tr w:rsidR="00C20EC5" w:rsidRPr="00D3692F" w14:paraId="5A67C5F5" w14:textId="77777777" w:rsidTr="005E7DA3">
        <w:tc>
          <w:tcPr>
            <w:tcW w:w="0" w:type="dxa"/>
          </w:tcPr>
          <w:p w14:paraId="5A67C5F2" w14:textId="77777777" w:rsidR="00C20EC5" w:rsidRPr="00173CE9" w:rsidRDefault="1B1A7BA5" w:rsidP="1B1A7BA5">
            <w:pPr>
              <w:jc w:val="left"/>
              <w:rPr>
                <w:sz w:val="18"/>
                <w:szCs w:val="18"/>
              </w:rPr>
            </w:pPr>
            <w:r w:rsidRPr="1B1A7BA5">
              <w:rPr>
                <w:sz w:val="18"/>
                <w:szCs w:val="18"/>
              </w:rPr>
              <w:lastRenderedPageBreak/>
              <w:t>8</w:t>
            </w:r>
          </w:p>
        </w:tc>
        <w:tc>
          <w:tcPr>
            <w:tcW w:w="0" w:type="dxa"/>
          </w:tcPr>
          <w:p w14:paraId="5A67C5F3" w14:textId="77777777" w:rsidR="00C20EC5" w:rsidRPr="00173CE9" w:rsidRDefault="684699FD" w:rsidP="684699FD">
            <w:pPr>
              <w:jc w:val="left"/>
              <w:rPr>
                <w:sz w:val="18"/>
                <w:szCs w:val="18"/>
              </w:rPr>
            </w:pPr>
            <w:r w:rsidRPr="684699FD">
              <w:rPr>
                <w:sz w:val="18"/>
                <w:szCs w:val="18"/>
              </w:rPr>
              <w:t>AT008</w:t>
            </w:r>
          </w:p>
        </w:tc>
        <w:tc>
          <w:tcPr>
            <w:tcW w:w="0" w:type="dxa"/>
          </w:tcPr>
          <w:p w14:paraId="5A67C5F4" w14:textId="77777777" w:rsidR="00C20EC5" w:rsidRPr="00173CE9" w:rsidRDefault="1B1A7BA5" w:rsidP="1B1A7BA5">
            <w:pPr>
              <w:jc w:val="left"/>
              <w:rPr>
                <w:sz w:val="18"/>
                <w:szCs w:val="18"/>
              </w:rPr>
            </w:pPr>
            <w:r w:rsidRPr="1B1A7BA5">
              <w:rPr>
                <w:sz w:val="18"/>
                <w:szCs w:val="18"/>
              </w:rPr>
              <w:t xml:space="preserve">La restricción de acceso mediante </w:t>
            </w:r>
            <w:r w:rsidRPr="4AD58749">
              <w:rPr>
                <w:i/>
                <w:iCs/>
                <w:sz w:val="18"/>
                <w:szCs w:val="18"/>
              </w:rPr>
              <w:t>email/password</w:t>
            </w:r>
            <w:r w:rsidRPr="1B1A7BA5">
              <w:rPr>
                <w:sz w:val="18"/>
                <w:szCs w:val="18"/>
              </w:rPr>
              <w:t xml:space="preserve"> se considera suficientemente segura para este proceso. Las claves deberían almacenarse encriptadas.</w:t>
            </w:r>
          </w:p>
        </w:tc>
      </w:tr>
      <w:tr w:rsidR="00C20EC5" w:rsidRPr="00D3692F" w14:paraId="5A67C5F9" w14:textId="77777777" w:rsidTr="005E7DA3">
        <w:tc>
          <w:tcPr>
            <w:tcW w:w="0" w:type="dxa"/>
          </w:tcPr>
          <w:p w14:paraId="5A67C5F6" w14:textId="77777777" w:rsidR="00C20EC5" w:rsidRPr="00173CE9" w:rsidRDefault="1B1A7BA5" w:rsidP="1B1A7BA5">
            <w:pPr>
              <w:jc w:val="left"/>
              <w:rPr>
                <w:sz w:val="18"/>
                <w:szCs w:val="18"/>
              </w:rPr>
            </w:pPr>
            <w:r w:rsidRPr="1B1A7BA5">
              <w:rPr>
                <w:sz w:val="18"/>
                <w:szCs w:val="18"/>
              </w:rPr>
              <w:t>9</w:t>
            </w:r>
          </w:p>
        </w:tc>
        <w:tc>
          <w:tcPr>
            <w:tcW w:w="0" w:type="dxa"/>
          </w:tcPr>
          <w:p w14:paraId="5A67C5F7" w14:textId="77777777" w:rsidR="00C20EC5" w:rsidRPr="00173CE9" w:rsidRDefault="684699FD" w:rsidP="684699FD">
            <w:pPr>
              <w:jc w:val="left"/>
              <w:rPr>
                <w:sz w:val="18"/>
                <w:szCs w:val="18"/>
              </w:rPr>
            </w:pPr>
            <w:r w:rsidRPr="684699FD">
              <w:rPr>
                <w:sz w:val="18"/>
                <w:szCs w:val="18"/>
              </w:rPr>
              <w:t>AT009</w:t>
            </w:r>
          </w:p>
        </w:tc>
        <w:tc>
          <w:tcPr>
            <w:tcW w:w="0" w:type="dxa"/>
          </w:tcPr>
          <w:p w14:paraId="5A67C5F8" w14:textId="77777777" w:rsidR="00C20EC5" w:rsidRPr="00173CE9" w:rsidRDefault="1B1A7BA5" w:rsidP="1B1A7BA5">
            <w:pPr>
              <w:jc w:val="left"/>
              <w:rPr>
                <w:sz w:val="18"/>
                <w:szCs w:val="18"/>
              </w:rPr>
            </w:pPr>
            <w:r w:rsidRPr="1B1A7BA5">
              <w:rPr>
                <w:sz w:val="18"/>
                <w:szCs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5A67C5FD" w14:textId="77777777" w:rsidTr="005E7DA3">
        <w:tc>
          <w:tcPr>
            <w:tcW w:w="0" w:type="dxa"/>
          </w:tcPr>
          <w:p w14:paraId="5A67C5FA" w14:textId="77777777" w:rsidR="00C20EC5" w:rsidRPr="00173CE9" w:rsidRDefault="1B1A7BA5" w:rsidP="1B1A7BA5">
            <w:pPr>
              <w:jc w:val="left"/>
              <w:rPr>
                <w:sz w:val="18"/>
                <w:szCs w:val="18"/>
              </w:rPr>
            </w:pPr>
            <w:r w:rsidRPr="1B1A7BA5">
              <w:rPr>
                <w:sz w:val="18"/>
                <w:szCs w:val="18"/>
              </w:rPr>
              <w:t>12</w:t>
            </w:r>
          </w:p>
        </w:tc>
        <w:tc>
          <w:tcPr>
            <w:tcW w:w="0" w:type="dxa"/>
          </w:tcPr>
          <w:p w14:paraId="5A67C5FB" w14:textId="77777777" w:rsidR="00C20EC5" w:rsidRPr="00173CE9" w:rsidRDefault="684699FD" w:rsidP="684699FD">
            <w:pPr>
              <w:jc w:val="left"/>
              <w:rPr>
                <w:sz w:val="18"/>
                <w:szCs w:val="18"/>
              </w:rPr>
            </w:pPr>
            <w:r w:rsidRPr="684699FD">
              <w:rPr>
                <w:sz w:val="18"/>
                <w:szCs w:val="18"/>
              </w:rPr>
              <w:t>AT012</w:t>
            </w:r>
          </w:p>
        </w:tc>
        <w:tc>
          <w:tcPr>
            <w:tcW w:w="0" w:type="dxa"/>
          </w:tcPr>
          <w:p w14:paraId="5A67C5FC" w14:textId="77777777" w:rsidR="00C20EC5" w:rsidRPr="00173CE9" w:rsidRDefault="684699FD" w:rsidP="684699FD">
            <w:pPr>
              <w:jc w:val="left"/>
              <w:rPr>
                <w:sz w:val="18"/>
                <w:szCs w:val="18"/>
              </w:rPr>
            </w:pPr>
            <w:r w:rsidRPr="684699FD">
              <w:rPr>
                <w:sz w:val="18"/>
                <w:szCs w:val="18"/>
              </w:rPr>
              <w:t xml:space="preserve">El uso de un servicio web REST permitirá el acceso automático al sistema a través de software cliente. </w:t>
            </w:r>
          </w:p>
        </w:tc>
      </w:tr>
      <w:tr w:rsidR="00C20EC5" w:rsidRPr="00D3692F" w14:paraId="5A67C601" w14:textId="77777777" w:rsidTr="005E7DA3">
        <w:tc>
          <w:tcPr>
            <w:tcW w:w="0" w:type="dxa"/>
          </w:tcPr>
          <w:p w14:paraId="5A67C5FE" w14:textId="77777777" w:rsidR="00C20EC5" w:rsidRPr="00173CE9" w:rsidRDefault="1B1A7BA5" w:rsidP="1B1A7BA5">
            <w:pPr>
              <w:jc w:val="left"/>
              <w:rPr>
                <w:sz w:val="18"/>
                <w:szCs w:val="18"/>
              </w:rPr>
            </w:pPr>
            <w:r w:rsidRPr="1B1A7BA5">
              <w:rPr>
                <w:sz w:val="18"/>
                <w:szCs w:val="18"/>
              </w:rPr>
              <w:t>13</w:t>
            </w:r>
          </w:p>
        </w:tc>
        <w:tc>
          <w:tcPr>
            <w:tcW w:w="0" w:type="dxa"/>
          </w:tcPr>
          <w:p w14:paraId="5A67C5FF" w14:textId="77777777" w:rsidR="00C20EC5" w:rsidRPr="00173CE9" w:rsidRDefault="684699FD" w:rsidP="684699FD">
            <w:pPr>
              <w:jc w:val="left"/>
              <w:rPr>
                <w:sz w:val="18"/>
                <w:szCs w:val="18"/>
              </w:rPr>
            </w:pPr>
            <w:r w:rsidRPr="684699FD">
              <w:rPr>
                <w:sz w:val="18"/>
                <w:szCs w:val="18"/>
              </w:rPr>
              <w:t>AT013</w:t>
            </w:r>
          </w:p>
        </w:tc>
        <w:tc>
          <w:tcPr>
            <w:tcW w:w="0" w:type="dxa"/>
          </w:tcPr>
          <w:p w14:paraId="5A67C600" w14:textId="77777777" w:rsidR="00C20EC5" w:rsidRPr="00173CE9" w:rsidRDefault="1B1A7BA5" w:rsidP="1B1A7BA5">
            <w:pPr>
              <w:jc w:val="left"/>
              <w:rPr>
                <w:sz w:val="18"/>
                <w:szCs w:val="18"/>
              </w:rPr>
            </w:pPr>
            <w:r w:rsidRPr="1B1A7BA5">
              <w:rPr>
                <w:sz w:val="18"/>
                <w:szCs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5A67C605" w14:textId="77777777" w:rsidTr="005E7DA3">
        <w:tc>
          <w:tcPr>
            <w:tcW w:w="0" w:type="dxa"/>
          </w:tcPr>
          <w:p w14:paraId="5A67C602" w14:textId="77777777" w:rsidR="00C20EC5" w:rsidRPr="00173CE9" w:rsidRDefault="1B1A7BA5" w:rsidP="1B1A7BA5">
            <w:pPr>
              <w:jc w:val="left"/>
              <w:rPr>
                <w:sz w:val="18"/>
                <w:szCs w:val="18"/>
              </w:rPr>
            </w:pPr>
            <w:r w:rsidRPr="1B1A7BA5">
              <w:rPr>
                <w:sz w:val="18"/>
                <w:szCs w:val="18"/>
              </w:rPr>
              <w:t>14</w:t>
            </w:r>
          </w:p>
        </w:tc>
        <w:tc>
          <w:tcPr>
            <w:tcW w:w="0" w:type="dxa"/>
          </w:tcPr>
          <w:p w14:paraId="5A67C603" w14:textId="77777777" w:rsidR="00C20EC5" w:rsidRPr="00173CE9" w:rsidRDefault="684699FD" w:rsidP="684699FD">
            <w:pPr>
              <w:jc w:val="left"/>
              <w:rPr>
                <w:sz w:val="18"/>
                <w:szCs w:val="18"/>
              </w:rPr>
            </w:pPr>
            <w:r w:rsidRPr="684699FD">
              <w:rPr>
                <w:sz w:val="18"/>
                <w:szCs w:val="18"/>
              </w:rPr>
              <w:t>AT014</w:t>
            </w:r>
          </w:p>
        </w:tc>
        <w:tc>
          <w:tcPr>
            <w:tcW w:w="0" w:type="dxa"/>
          </w:tcPr>
          <w:p w14:paraId="5A67C604" w14:textId="77777777" w:rsidR="00C20EC5" w:rsidRPr="00173CE9" w:rsidRDefault="1B1A7BA5" w:rsidP="1B1A7BA5">
            <w:pPr>
              <w:jc w:val="left"/>
              <w:rPr>
                <w:sz w:val="18"/>
                <w:szCs w:val="18"/>
              </w:rPr>
            </w:pPr>
            <w:r w:rsidRPr="1B1A7BA5">
              <w:rPr>
                <w:sz w:val="18"/>
                <w:szCs w:val="18"/>
              </w:rPr>
              <w:t xml:space="preserve">La utilización del framework Spring Boot facilita el despliegue. Hay varios ejemplos que muestran </w:t>
            </w:r>
            <w:r w:rsidRPr="1B1A7BA5">
              <w:rPr>
                <w:sz w:val="18"/>
                <w:szCs w:val="18"/>
              </w:rPr>
              <w:lastRenderedPageBreak/>
              <w:t xml:space="preserve">cómo desplegar aplicaciones basadas en Spring Boot en servidores de producción. </w:t>
            </w:r>
          </w:p>
        </w:tc>
      </w:tr>
    </w:tbl>
    <w:p w14:paraId="01F1AB79" w14:textId="78EE146A" w:rsidR="003D7AE5" w:rsidRDefault="003D7AE5" w:rsidP="00173CE9">
      <w:pPr>
        <w:tabs>
          <w:tab w:val="left" w:pos="1205"/>
          <w:tab w:val="left" w:pos="2610"/>
        </w:tabs>
        <w:ind w:left="108"/>
        <w:jc w:val="left"/>
        <w:rPr>
          <w:sz w:val="18"/>
        </w:rPr>
      </w:pPr>
    </w:p>
    <w:p w14:paraId="4CD4B35B"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65AD0373" w14:textId="688A77DA" w:rsidR="003D7AE5" w:rsidRPr="00D3692F" w:rsidRDefault="003D7AE5" w:rsidP="003D7AE5">
      <w:pPr>
        <w:pStyle w:val="Ttulo2"/>
      </w:pPr>
      <w:bookmarkStart w:id="175" w:name="_Toc506794111"/>
      <w:bookmarkStart w:id="176" w:name="_Toc506796332"/>
      <w:r>
        <w:lastRenderedPageBreak/>
        <w:t>Vista de Paquetes</w:t>
      </w:r>
      <w:bookmarkEnd w:id="175"/>
      <w:bookmarkEnd w:id="176"/>
      <w:r w:rsidRPr="00D3692F">
        <w:fldChar w:fldCharType="begin"/>
      </w:r>
      <w:r w:rsidRPr="00D3692F">
        <w:instrText xml:space="preserve"> XE "View" </w:instrText>
      </w:r>
      <w:r w:rsidRPr="00D3692F">
        <w:fldChar w:fldCharType="end"/>
      </w:r>
    </w:p>
    <w:p w14:paraId="396A5095" w14:textId="77777777" w:rsidR="003D7AE5" w:rsidRPr="00D3692F" w:rsidRDefault="003D7AE5" w:rsidP="003D7AE5">
      <w:pPr>
        <w:pStyle w:val="Ttulo3"/>
      </w:pPr>
      <w:bookmarkStart w:id="177" w:name="_Toc506794112"/>
      <w:bookmarkStart w:id="178" w:name="_Toc506796333"/>
      <w:r w:rsidRPr="00D3692F">
        <w:t>Presentación principal</w:t>
      </w:r>
      <w:bookmarkEnd w:id="177"/>
      <w:bookmarkEnd w:id="178"/>
      <w:r w:rsidRPr="00D3692F">
        <w:fldChar w:fldCharType="begin"/>
      </w:r>
      <w:r w:rsidRPr="00D3692F">
        <w:instrText xml:space="preserve"> XE "Presentación principal" </w:instrText>
      </w:r>
      <w:r w:rsidRPr="00D3692F">
        <w:fldChar w:fldCharType="end"/>
      </w:r>
    </w:p>
    <w:p w14:paraId="05244CBB" w14:textId="77777777" w:rsidR="003D7AE5" w:rsidRDefault="003D7AE5" w:rsidP="003D7AE5"/>
    <w:p w14:paraId="43AF76B3" w14:textId="28F2C961" w:rsidR="003D7AE5" w:rsidRDefault="684699FD" w:rsidP="003D7AE5">
      <w:pPr>
        <w:pStyle w:val="Ttulo3"/>
      </w:pPr>
      <w:bookmarkStart w:id="179" w:name="_Toc506794113"/>
      <w:bookmarkStart w:id="180" w:name="_Toc506796334"/>
      <w:r>
        <w:t>Catálogo de elementos</w:t>
      </w:r>
      <w:bookmarkEnd w:id="179"/>
      <w:bookmarkEnd w:id="180"/>
    </w:p>
    <w:p w14:paraId="456BEC04" w14:textId="32F6DE00" w:rsidR="003D7AE5" w:rsidRPr="00D3692F" w:rsidRDefault="003D7AE5" w:rsidP="003D7AE5">
      <w:r w:rsidRPr="00D3692F">
        <w:fldChar w:fldCharType="begin"/>
      </w:r>
      <w:r w:rsidRPr="00D3692F">
        <w:instrText xml:space="preserve"> XE "Catálogo de elementos" </w:instrText>
      </w:r>
      <w:r w:rsidRPr="00D3692F">
        <w:fldChar w:fldCharType="end"/>
      </w:r>
    </w:p>
    <w:p w14:paraId="584A1ECF" w14:textId="116B59F4" w:rsidR="003D7AE5" w:rsidRDefault="684699FD" w:rsidP="003D7AE5">
      <w:pPr>
        <w:pStyle w:val="Ttulo4"/>
      </w:pPr>
      <w:r>
        <w:t>Elementos</w:t>
      </w:r>
    </w:p>
    <w:p w14:paraId="5E66B2D1" w14:textId="77777777" w:rsidR="003D7AE5" w:rsidRPr="003D7AE5" w:rsidRDefault="003D7AE5" w:rsidP="003D7AE5">
      <w:pPr>
        <w:rPr>
          <w:lang w:eastAsia="es-ES"/>
        </w:rPr>
      </w:pPr>
    </w:p>
    <w:p w14:paraId="274B2E35" w14:textId="26BEECFB" w:rsidR="003D7AE5" w:rsidRDefault="684699FD" w:rsidP="003D7AE5">
      <w:pPr>
        <w:pStyle w:val="Ttulo4"/>
      </w:pPr>
      <w:r>
        <w:t>Relaciones</w:t>
      </w:r>
    </w:p>
    <w:p w14:paraId="059626AA" w14:textId="77777777" w:rsidR="003D7AE5" w:rsidRPr="003D7AE5" w:rsidRDefault="003D7AE5" w:rsidP="003D7AE5">
      <w:pPr>
        <w:rPr>
          <w:lang w:eastAsia="es-ES"/>
        </w:rPr>
      </w:pPr>
    </w:p>
    <w:p w14:paraId="3294DA1A" w14:textId="6280D56A"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0388212C" w14:textId="77777777" w:rsidR="003D7AE5" w:rsidRPr="003D7AE5" w:rsidRDefault="003D7AE5" w:rsidP="003D7AE5">
      <w:pPr>
        <w:rPr>
          <w:lang w:eastAsia="es-ES"/>
        </w:rPr>
      </w:pPr>
    </w:p>
    <w:p w14:paraId="76678181" w14:textId="311AE1D9" w:rsidR="003D7AE5" w:rsidRDefault="684699FD" w:rsidP="003D7AE5">
      <w:pPr>
        <w:pStyle w:val="Ttulo4"/>
      </w:pPr>
      <w:r>
        <w:t>Comportamiento</w:t>
      </w:r>
    </w:p>
    <w:p w14:paraId="6F5717D9" w14:textId="77777777" w:rsidR="003D7AE5" w:rsidRPr="003D7AE5" w:rsidRDefault="003D7AE5" w:rsidP="003D7AE5">
      <w:pPr>
        <w:rPr>
          <w:lang w:eastAsia="es-ES"/>
        </w:rPr>
      </w:pPr>
    </w:p>
    <w:p w14:paraId="39E0AAC0" w14:textId="77777777" w:rsidR="003D7AE5" w:rsidRPr="00D3692F" w:rsidRDefault="003D7AE5" w:rsidP="003D7AE5">
      <w:pPr>
        <w:pStyle w:val="Ttulo3"/>
      </w:pPr>
      <w:bookmarkStart w:id="181" w:name="_Toc506794114"/>
      <w:bookmarkStart w:id="182" w:name="_Toc506796335"/>
      <w:r w:rsidRPr="00D3692F">
        <w:t>Diagrama contextual</w:t>
      </w:r>
      <w:bookmarkEnd w:id="181"/>
      <w:bookmarkEnd w:id="182"/>
      <w:r w:rsidRPr="00D3692F">
        <w:fldChar w:fldCharType="begin"/>
      </w:r>
      <w:r w:rsidRPr="00D3692F">
        <w:instrText xml:space="preserve"> XE "Diagrama contextual" </w:instrText>
      </w:r>
      <w:r w:rsidRPr="00D3692F">
        <w:fldChar w:fldCharType="end"/>
      </w:r>
    </w:p>
    <w:p w14:paraId="7B035872" w14:textId="1F3C331C" w:rsidR="003D7AE5" w:rsidRPr="00D3692F" w:rsidRDefault="684699FD" w:rsidP="003D7AE5">
      <w:r>
        <w:t>Ver …</w:t>
      </w:r>
    </w:p>
    <w:p w14:paraId="4A64FF4E" w14:textId="77777777" w:rsidR="003D7AE5" w:rsidRPr="00D3692F" w:rsidRDefault="003D7AE5" w:rsidP="003D7AE5">
      <w:pPr>
        <w:pStyle w:val="Ttulo3"/>
      </w:pPr>
      <w:bookmarkStart w:id="183" w:name="_Toc506794115"/>
      <w:bookmarkStart w:id="184" w:name="_Toc506796336"/>
      <w:r w:rsidRPr="00D3692F">
        <w:t>Justificación de las decisiones</w:t>
      </w:r>
      <w:bookmarkEnd w:id="183"/>
      <w:bookmarkEnd w:id="184"/>
      <w:r w:rsidRPr="00D3692F">
        <w:fldChar w:fldCharType="begin"/>
      </w:r>
      <w:r w:rsidRPr="00D3692F">
        <w:instrText xml:space="preserve"> XE "Justificación de las decisiones" </w:instrText>
      </w:r>
      <w:r w:rsidRPr="00D3692F">
        <w:fldChar w:fldCharType="end"/>
      </w:r>
    </w:p>
    <w:p w14:paraId="1FA330C6" w14:textId="77777777" w:rsidR="003D7AE5" w:rsidRPr="00D3692F" w:rsidRDefault="684699FD" w:rsidP="003D7AE5">
      <w:r>
        <w:t>Las decisiones que han llevado a este diseño son:</w:t>
      </w:r>
    </w:p>
    <w:tbl>
      <w:tblPr>
        <w:tblStyle w:val="Sombreadoclaro-nfasis1"/>
        <w:tblW w:w="0" w:type="auto"/>
        <w:tblLook w:val="0620" w:firstRow="1" w:lastRow="0" w:firstColumn="0" w:lastColumn="0" w:noHBand="1" w:noVBand="1"/>
      </w:tblPr>
      <w:tblGrid>
        <w:gridCol w:w="932"/>
        <w:gridCol w:w="920"/>
        <w:gridCol w:w="1129"/>
      </w:tblGrid>
      <w:tr w:rsidR="003D7AE5" w:rsidRPr="00D3692F" w14:paraId="4E01AD26" w14:textId="77777777" w:rsidTr="005E7DA3">
        <w:trPr>
          <w:cnfStyle w:val="100000000000" w:firstRow="1" w:lastRow="0" w:firstColumn="0" w:lastColumn="0" w:oddVBand="0" w:evenVBand="0" w:oddHBand="0" w:evenHBand="0" w:firstRowFirstColumn="0" w:firstRowLastColumn="0" w:lastRowFirstColumn="0" w:lastRowLastColumn="0"/>
          <w:cantSplit/>
          <w:tblHeader/>
        </w:trPr>
        <w:tc>
          <w:tcPr>
            <w:tcW w:w="0" w:type="dxa"/>
          </w:tcPr>
          <w:p w14:paraId="5292E2D0" w14:textId="77777777" w:rsidR="003D7AE5" w:rsidRPr="00D3692F" w:rsidRDefault="684699FD" w:rsidP="684699FD">
            <w:pPr>
              <w:jc w:val="left"/>
              <w:rPr>
                <w:sz w:val="18"/>
                <w:szCs w:val="18"/>
              </w:rPr>
            </w:pPr>
            <w:r w:rsidRPr="684699FD">
              <w:rPr>
                <w:sz w:val="18"/>
                <w:szCs w:val="18"/>
              </w:rPr>
              <w:t>Escenario</w:t>
            </w:r>
          </w:p>
        </w:tc>
        <w:tc>
          <w:tcPr>
            <w:tcW w:w="0" w:type="dxa"/>
          </w:tcPr>
          <w:p w14:paraId="681418F5" w14:textId="77777777" w:rsidR="003D7AE5" w:rsidRPr="00D3692F" w:rsidRDefault="003D7AE5" w:rsidP="001B1DA4">
            <w:pPr>
              <w:jc w:val="left"/>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0" w:type="dxa"/>
          </w:tcPr>
          <w:p w14:paraId="660E4F36" w14:textId="77777777" w:rsidR="003D7AE5" w:rsidRPr="00D3692F" w:rsidRDefault="684699FD" w:rsidP="684699FD">
            <w:pPr>
              <w:jc w:val="left"/>
              <w:rPr>
                <w:sz w:val="18"/>
                <w:szCs w:val="18"/>
              </w:rPr>
            </w:pPr>
            <w:r w:rsidRPr="684699FD">
              <w:rPr>
                <w:sz w:val="18"/>
                <w:szCs w:val="18"/>
              </w:rPr>
              <w:t>Justificación</w:t>
            </w:r>
          </w:p>
        </w:tc>
      </w:tr>
      <w:tr w:rsidR="003D7AE5" w:rsidRPr="00D3692F" w14:paraId="3AD83C06" w14:textId="77777777" w:rsidTr="005E7DA3">
        <w:tc>
          <w:tcPr>
            <w:tcW w:w="0" w:type="dxa"/>
          </w:tcPr>
          <w:p w14:paraId="315C5F2D" w14:textId="1ED37D76" w:rsidR="003D7AE5" w:rsidRPr="00173CE9" w:rsidRDefault="003D7AE5" w:rsidP="001B1DA4">
            <w:pPr>
              <w:jc w:val="left"/>
              <w:rPr>
                <w:sz w:val="18"/>
              </w:rPr>
            </w:pPr>
          </w:p>
        </w:tc>
        <w:tc>
          <w:tcPr>
            <w:tcW w:w="0" w:type="dxa"/>
          </w:tcPr>
          <w:p w14:paraId="3FBC090E" w14:textId="78B6FB4C" w:rsidR="003D7AE5" w:rsidRPr="00173CE9" w:rsidRDefault="003D7AE5" w:rsidP="001B1DA4">
            <w:pPr>
              <w:jc w:val="left"/>
              <w:rPr>
                <w:sz w:val="18"/>
              </w:rPr>
            </w:pPr>
          </w:p>
        </w:tc>
        <w:tc>
          <w:tcPr>
            <w:tcW w:w="0" w:type="dxa"/>
          </w:tcPr>
          <w:p w14:paraId="2BB43168" w14:textId="00953FA3" w:rsidR="003D7AE5" w:rsidRPr="00173CE9" w:rsidRDefault="003D7AE5" w:rsidP="001B1DA4">
            <w:pPr>
              <w:jc w:val="left"/>
              <w:rPr>
                <w:sz w:val="18"/>
              </w:rPr>
            </w:pPr>
          </w:p>
        </w:tc>
      </w:tr>
      <w:tr w:rsidR="003D7AE5" w:rsidRPr="00D3692F" w14:paraId="419B0A8E" w14:textId="77777777" w:rsidTr="005E7DA3">
        <w:tc>
          <w:tcPr>
            <w:tcW w:w="0" w:type="dxa"/>
          </w:tcPr>
          <w:p w14:paraId="14837279" w14:textId="26D8030A" w:rsidR="003D7AE5" w:rsidRPr="00173CE9" w:rsidRDefault="003D7AE5" w:rsidP="001B1DA4">
            <w:pPr>
              <w:jc w:val="left"/>
              <w:rPr>
                <w:sz w:val="18"/>
              </w:rPr>
            </w:pPr>
          </w:p>
        </w:tc>
        <w:tc>
          <w:tcPr>
            <w:tcW w:w="0" w:type="dxa"/>
          </w:tcPr>
          <w:p w14:paraId="11CB3997" w14:textId="13DD2B6F" w:rsidR="003D7AE5" w:rsidRPr="00173CE9" w:rsidRDefault="003D7AE5" w:rsidP="001B1DA4">
            <w:pPr>
              <w:jc w:val="left"/>
              <w:rPr>
                <w:sz w:val="18"/>
              </w:rPr>
            </w:pPr>
          </w:p>
        </w:tc>
        <w:tc>
          <w:tcPr>
            <w:tcW w:w="0" w:type="dxa"/>
          </w:tcPr>
          <w:p w14:paraId="3C6D2116" w14:textId="3280D7A2" w:rsidR="003D7AE5" w:rsidRPr="00173CE9" w:rsidRDefault="003D7AE5" w:rsidP="001B1DA4">
            <w:pPr>
              <w:jc w:val="left"/>
              <w:rPr>
                <w:sz w:val="18"/>
              </w:rPr>
            </w:pPr>
          </w:p>
        </w:tc>
      </w:tr>
      <w:tr w:rsidR="003D7AE5" w:rsidRPr="00D3692F" w14:paraId="7491BDFB" w14:textId="77777777" w:rsidTr="005E7DA3">
        <w:tc>
          <w:tcPr>
            <w:tcW w:w="0" w:type="dxa"/>
          </w:tcPr>
          <w:p w14:paraId="73F0C0F3" w14:textId="233FB222" w:rsidR="003D7AE5" w:rsidRPr="00173CE9" w:rsidRDefault="003D7AE5" w:rsidP="001B1DA4">
            <w:pPr>
              <w:jc w:val="left"/>
              <w:rPr>
                <w:sz w:val="18"/>
              </w:rPr>
            </w:pPr>
          </w:p>
        </w:tc>
        <w:tc>
          <w:tcPr>
            <w:tcW w:w="0" w:type="dxa"/>
          </w:tcPr>
          <w:p w14:paraId="76272289" w14:textId="4354B20F" w:rsidR="003D7AE5" w:rsidRPr="00173CE9" w:rsidRDefault="003D7AE5" w:rsidP="001B1DA4">
            <w:pPr>
              <w:jc w:val="left"/>
              <w:rPr>
                <w:sz w:val="18"/>
              </w:rPr>
            </w:pPr>
          </w:p>
        </w:tc>
        <w:tc>
          <w:tcPr>
            <w:tcW w:w="0" w:type="dxa"/>
          </w:tcPr>
          <w:p w14:paraId="5664D023" w14:textId="47F95593" w:rsidR="003D7AE5" w:rsidRPr="00173CE9" w:rsidRDefault="003D7AE5" w:rsidP="001B1DA4">
            <w:pPr>
              <w:jc w:val="left"/>
              <w:rPr>
                <w:sz w:val="18"/>
              </w:rPr>
            </w:pPr>
          </w:p>
        </w:tc>
      </w:tr>
      <w:tr w:rsidR="003D7AE5" w:rsidRPr="00D3692F" w14:paraId="7680A828" w14:textId="77777777" w:rsidTr="005E7DA3">
        <w:tc>
          <w:tcPr>
            <w:tcW w:w="0" w:type="dxa"/>
          </w:tcPr>
          <w:p w14:paraId="16323C46" w14:textId="51B81D9C" w:rsidR="003D7AE5" w:rsidRPr="00173CE9" w:rsidRDefault="003D7AE5" w:rsidP="001B1DA4">
            <w:pPr>
              <w:jc w:val="left"/>
              <w:rPr>
                <w:sz w:val="18"/>
              </w:rPr>
            </w:pPr>
          </w:p>
        </w:tc>
        <w:tc>
          <w:tcPr>
            <w:tcW w:w="0" w:type="dxa"/>
          </w:tcPr>
          <w:p w14:paraId="203F0719" w14:textId="174BCB04" w:rsidR="003D7AE5" w:rsidRPr="00173CE9" w:rsidRDefault="003D7AE5" w:rsidP="001B1DA4">
            <w:pPr>
              <w:jc w:val="left"/>
              <w:rPr>
                <w:sz w:val="18"/>
              </w:rPr>
            </w:pPr>
          </w:p>
        </w:tc>
        <w:tc>
          <w:tcPr>
            <w:tcW w:w="0" w:type="dxa"/>
          </w:tcPr>
          <w:p w14:paraId="2D00105E" w14:textId="5DA17D2B" w:rsidR="003D7AE5" w:rsidRPr="00173CE9" w:rsidRDefault="003D7AE5" w:rsidP="001B1DA4">
            <w:pPr>
              <w:jc w:val="left"/>
              <w:rPr>
                <w:sz w:val="18"/>
              </w:rPr>
            </w:pPr>
          </w:p>
        </w:tc>
      </w:tr>
      <w:tr w:rsidR="003D7AE5" w:rsidRPr="00D3692F" w14:paraId="27044FE9" w14:textId="77777777" w:rsidTr="005E7DA3">
        <w:tc>
          <w:tcPr>
            <w:tcW w:w="0" w:type="dxa"/>
          </w:tcPr>
          <w:p w14:paraId="40C007B5" w14:textId="3F9B571A" w:rsidR="003D7AE5" w:rsidRPr="00173CE9" w:rsidRDefault="003D7AE5" w:rsidP="001B1DA4">
            <w:pPr>
              <w:jc w:val="left"/>
              <w:rPr>
                <w:sz w:val="18"/>
              </w:rPr>
            </w:pPr>
          </w:p>
        </w:tc>
        <w:tc>
          <w:tcPr>
            <w:tcW w:w="0" w:type="dxa"/>
          </w:tcPr>
          <w:p w14:paraId="21F48A4A" w14:textId="15A03EF1" w:rsidR="003D7AE5" w:rsidRPr="00173CE9" w:rsidRDefault="003D7AE5" w:rsidP="001B1DA4">
            <w:pPr>
              <w:jc w:val="left"/>
              <w:rPr>
                <w:sz w:val="18"/>
              </w:rPr>
            </w:pPr>
          </w:p>
        </w:tc>
        <w:tc>
          <w:tcPr>
            <w:tcW w:w="0" w:type="dxa"/>
          </w:tcPr>
          <w:p w14:paraId="3D6A0310" w14:textId="1F54DC9D" w:rsidR="003D7AE5" w:rsidRPr="00173CE9" w:rsidRDefault="003D7AE5" w:rsidP="001B1DA4">
            <w:pPr>
              <w:jc w:val="left"/>
              <w:rPr>
                <w:sz w:val="18"/>
              </w:rPr>
            </w:pPr>
          </w:p>
        </w:tc>
      </w:tr>
      <w:tr w:rsidR="003D7AE5" w:rsidRPr="00D3692F" w14:paraId="359366B3" w14:textId="77777777" w:rsidTr="005E7DA3">
        <w:tc>
          <w:tcPr>
            <w:tcW w:w="0" w:type="dxa"/>
          </w:tcPr>
          <w:p w14:paraId="6B7A61FA" w14:textId="0244B6F2" w:rsidR="003D7AE5" w:rsidRPr="00173CE9" w:rsidRDefault="003D7AE5" w:rsidP="001B1DA4">
            <w:pPr>
              <w:jc w:val="left"/>
              <w:rPr>
                <w:sz w:val="18"/>
              </w:rPr>
            </w:pPr>
          </w:p>
        </w:tc>
        <w:tc>
          <w:tcPr>
            <w:tcW w:w="0" w:type="dxa"/>
          </w:tcPr>
          <w:p w14:paraId="510DA6D6" w14:textId="758B7642" w:rsidR="003D7AE5" w:rsidRPr="00173CE9" w:rsidRDefault="003D7AE5" w:rsidP="001B1DA4">
            <w:pPr>
              <w:jc w:val="left"/>
              <w:rPr>
                <w:sz w:val="18"/>
              </w:rPr>
            </w:pPr>
          </w:p>
        </w:tc>
        <w:tc>
          <w:tcPr>
            <w:tcW w:w="0" w:type="dxa"/>
          </w:tcPr>
          <w:p w14:paraId="13C632B1" w14:textId="45695916" w:rsidR="003D7AE5" w:rsidRPr="00173CE9" w:rsidRDefault="003D7AE5" w:rsidP="001B1DA4">
            <w:pPr>
              <w:jc w:val="left"/>
              <w:rPr>
                <w:sz w:val="18"/>
              </w:rPr>
            </w:pPr>
          </w:p>
        </w:tc>
      </w:tr>
      <w:tr w:rsidR="003D7AE5" w:rsidRPr="00D3692F" w14:paraId="31AEA48E" w14:textId="77777777" w:rsidTr="005E7DA3">
        <w:tc>
          <w:tcPr>
            <w:tcW w:w="0" w:type="dxa"/>
          </w:tcPr>
          <w:p w14:paraId="72D7B5EB" w14:textId="4CB278FA" w:rsidR="003D7AE5" w:rsidRPr="00173CE9" w:rsidRDefault="003D7AE5" w:rsidP="001B1DA4">
            <w:pPr>
              <w:jc w:val="left"/>
              <w:rPr>
                <w:sz w:val="18"/>
              </w:rPr>
            </w:pPr>
          </w:p>
        </w:tc>
        <w:tc>
          <w:tcPr>
            <w:tcW w:w="0" w:type="dxa"/>
          </w:tcPr>
          <w:p w14:paraId="586AF0DB" w14:textId="0A3FCD45" w:rsidR="003D7AE5" w:rsidRPr="00173CE9" w:rsidRDefault="003D7AE5" w:rsidP="001B1DA4">
            <w:pPr>
              <w:jc w:val="left"/>
              <w:rPr>
                <w:sz w:val="18"/>
              </w:rPr>
            </w:pPr>
          </w:p>
        </w:tc>
        <w:tc>
          <w:tcPr>
            <w:tcW w:w="0" w:type="dxa"/>
          </w:tcPr>
          <w:p w14:paraId="19A6DE66" w14:textId="212B03DC" w:rsidR="003D7AE5" w:rsidRPr="00173CE9" w:rsidRDefault="003D7AE5" w:rsidP="001B1DA4">
            <w:pPr>
              <w:jc w:val="left"/>
              <w:rPr>
                <w:sz w:val="18"/>
              </w:rPr>
            </w:pPr>
          </w:p>
        </w:tc>
      </w:tr>
      <w:tr w:rsidR="003D7AE5" w:rsidRPr="00D3692F" w14:paraId="7B426EB0" w14:textId="77777777" w:rsidTr="005E7DA3">
        <w:tc>
          <w:tcPr>
            <w:tcW w:w="0" w:type="dxa"/>
          </w:tcPr>
          <w:p w14:paraId="13EBA997" w14:textId="6AF738B9" w:rsidR="003D7AE5" w:rsidRPr="00173CE9" w:rsidRDefault="003D7AE5" w:rsidP="001B1DA4">
            <w:pPr>
              <w:jc w:val="left"/>
              <w:rPr>
                <w:sz w:val="18"/>
              </w:rPr>
            </w:pPr>
          </w:p>
        </w:tc>
        <w:tc>
          <w:tcPr>
            <w:tcW w:w="0" w:type="dxa"/>
          </w:tcPr>
          <w:p w14:paraId="52D5BCB4" w14:textId="7808216D" w:rsidR="003D7AE5" w:rsidRPr="00173CE9" w:rsidRDefault="003D7AE5" w:rsidP="001B1DA4">
            <w:pPr>
              <w:jc w:val="left"/>
              <w:rPr>
                <w:sz w:val="18"/>
              </w:rPr>
            </w:pPr>
          </w:p>
        </w:tc>
        <w:tc>
          <w:tcPr>
            <w:tcW w:w="0" w:type="dxa"/>
          </w:tcPr>
          <w:p w14:paraId="6CB51DBB" w14:textId="75D7EF66" w:rsidR="003D7AE5" w:rsidRPr="00173CE9" w:rsidRDefault="003D7AE5" w:rsidP="001B1DA4">
            <w:pPr>
              <w:jc w:val="left"/>
              <w:rPr>
                <w:sz w:val="18"/>
              </w:rPr>
            </w:pPr>
          </w:p>
        </w:tc>
      </w:tr>
    </w:tbl>
    <w:p w14:paraId="3F888248" w14:textId="77777777" w:rsidR="003D7AE5" w:rsidRDefault="003D7AE5" w:rsidP="003D7AE5"/>
    <w:p w14:paraId="1BC4A117"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708934C3" w14:textId="7913DF76" w:rsidR="003D7AE5" w:rsidRPr="00D3692F" w:rsidRDefault="003D7AE5" w:rsidP="003D7AE5">
      <w:pPr>
        <w:pStyle w:val="Ttulo2"/>
      </w:pPr>
      <w:bookmarkStart w:id="185" w:name="_Toc506794116"/>
      <w:bookmarkStart w:id="186" w:name="_Toc506796337"/>
      <w:r>
        <w:lastRenderedPageBreak/>
        <w:t>Vista de Despliegue</w:t>
      </w:r>
      <w:bookmarkEnd w:id="185"/>
      <w:bookmarkEnd w:id="186"/>
      <w:r w:rsidRPr="00D3692F">
        <w:fldChar w:fldCharType="begin"/>
      </w:r>
      <w:r w:rsidRPr="00D3692F">
        <w:instrText xml:space="preserve"> XE "View" </w:instrText>
      </w:r>
      <w:r w:rsidRPr="00D3692F">
        <w:fldChar w:fldCharType="end"/>
      </w:r>
    </w:p>
    <w:p w14:paraId="5ABA06DD" w14:textId="77777777" w:rsidR="003D7AE5" w:rsidRPr="00D3692F" w:rsidRDefault="003D7AE5" w:rsidP="003D7AE5">
      <w:pPr>
        <w:pStyle w:val="Ttulo3"/>
      </w:pPr>
      <w:bookmarkStart w:id="187" w:name="_Toc506794117"/>
      <w:bookmarkStart w:id="188" w:name="_Toc506796338"/>
      <w:r w:rsidRPr="00D3692F">
        <w:t>Presentación principal</w:t>
      </w:r>
      <w:bookmarkEnd w:id="187"/>
      <w:bookmarkEnd w:id="188"/>
      <w:r w:rsidRPr="00D3692F">
        <w:fldChar w:fldCharType="begin"/>
      </w:r>
      <w:r w:rsidRPr="00D3692F">
        <w:instrText xml:space="preserve"> XE "Presentación principal" </w:instrText>
      </w:r>
      <w:r w:rsidRPr="00D3692F">
        <w:fldChar w:fldCharType="end"/>
      </w:r>
    </w:p>
    <w:p w14:paraId="2DA62706" w14:textId="77777777" w:rsidR="003D7AE5" w:rsidRDefault="003D7AE5" w:rsidP="003D7AE5"/>
    <w:p w14:paraId="5A33E9BE" w14:textId="77777777" w:rsidR="003D7AE5" w:rsidRDefault="684699FD" w:rsidP="003D7AE5">
      <w:pPr>
        <w:pStyle w:val="Ttulo3"/>
      </w:pPr>
      <w:bookmarkStart w:id="189" w:name="_Toc506794118"/>
      <w:bookmarkStart w:id="190" w:name="_Toc506796339"/>
      <w:r>
        <w:t>Catálogo de elementos</w:t>
      </w:r>
      <w:bookmarkEnd w:id="189"/>
      <w:bookmarkEnd w:id="190"/>
    </w:p>
    <w:p w14:paraId="149B12B1" w14:textId="77777777" w:rsidR="003D7AE5" w:rsidRPr="00D3692F" w:rsidRDefault="003D7AE5" w:rsidP="003D7AE5">
      <w:r w:rsidRPr="00D3692F">
        <w:fldChar w:fldCharType="begin"/>
      </w:r>
      <w:r w:rsidRPr="00D3692F">
        <w:instrText xml:space="preserve"> XE "Catálogo de elementos" </w:instrText>
      </w:r>
      <w:r w:rsidRPr="00D3692F">
        <w:fldChar w:fldCharType="end"/>
      </w:r>
    </w:p>
    <w:p w14:paraId="1C28BCA9" w14:textId="77777777" w:rsidR="003D7AE5" w:rsidRDefault="684699FD" w:rsidP="003D7AE5">
      <w:pPr>
        <w:pStyle w:val="Ttulo4"/>
      </w:pPr>
      <w:r>
        <w:t>Elementos</w:t>
      </w:r>
    </w:p>
    <w:p w14:paraId="61DA6740" w14:textId="77777777" w:rsidR="003D7AE5" w:rsidRPr="003D7AE5" w:rsidRDefault="003D7AE5" w:rsidP="003D7AE5">
      <w:pPr>
        <w:rPr>
          <w:lang w:eastAsia="es-ES"/>
        </w:rPr>
      </w:pPr>
    </w:p>
    <w:p w14:paraId="12B7E383" w14:textId="77777777" w:rsidR="003D7AE5" w:rsidRDefault="684699FD" w:rsidP="003D7AE5">
      <w:pPr>
        <w:pStyle w:val="Ttulo4"/>
      </w:pPr>
      <w:r>
        <w:t>Relaciones</w:t>
      </w:r>
    </w:p>
    <w:p w14:paraId="339FC33A" w14:textId="77777777" w:rsidR="003D7AE5" w:rsidRPr="003D7AE5" w:rsidRDefault="003D7AE5" w:rsidP="003D7AE5">
      <w:pPr>
        <w:rPr>
          <w:lang w:eastAsia="es-ES"/>
        </w:rPr>
      </w:pPr>
    </w:p>
    <w:p w14:paraId="1311491C" w14:textId="77777777"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192E8420" w14:textId="77777777" w:rsidR="003D7AE5" w:rsidRPr="003D7AE5" w:rsidRDefault="003D7AE5" w:rsidP="003D7AE5">
      <w:pPr>
        <w:rPr>
          <w:lang w:eastAsia="es-ES"/>
        </w:rPr>
      </w:pPr>
    </w:p>
    <w:p w14:paraId="288F8802" w14:textId="77777777" w:rsidR="003D7AE5" w:rsidRDefault="684699FD" w:rsidP="003D7AE5">
      <w:pPr>
        <w:pStyle w:val="Ttulo4"/>
      </w:pPr>
      <w:r>
        <w:t>Comportamiento</w:t>
      </w:r>
    </w:p>
    <w:p w14:paraId="25617A0A" w14:textId="77777777" w:rsidR="003D7AE5" w:rsidRPr="003D7AE5" w:rsidRDefault="003D7AE5" w:rsidP="003D7AE5">
      <w:pPr>
        <w:rPr>
          <w:lang w:eastAsia="es-ES"/>
        </w:rPr>
      </w:pPr>
    </w:p>
    <w:p w14:paraId="279385C9" w14:textId="77777777" w:rsidR="003D7AE5" w:rsidRPr="00D3692F" w:rsidRDefault="003D7AE5" w:rsidP="003D7AE5">
      <w:pPr>
        <w:pStyle w:val="Ttulo3"/>
      </w:pPr>
      <w:bookmarkStart w:id="191" w:name="_Toc506794119"/>
      <w:bookmarkStart w:id="192" w:name="_Toc506796340"/>
      <w:r w:rsidRPr="00D3692F">
        <w:t>Diagrama contextual</w:t>
      </w:r>
      <w:bookmarkEnd w:id="191"/>
      <w:bookmarkEnd w:id="192"/>
      <w:r w:rsidRPr="00D3692F">
        <w:fldChar w:fldCharType="begin"/>
      </w:r>
      <w:r w:rsidRPr="00D3692F">
        <w:instrText xml:space="preserve"> XE "Diagrama contextual" </w:instrText>
      </w:r>
      <w:r w:rsidRPr="00D3692F">
        <w:fldChar w:fldCharType="end"/>
      </w:r>
    </w:p>
    <w:p w14:paraId="618033AE" w14:textId="77777777" w:rsidR="003D7AE5" w:rsidRPr="00D3692F" w:rsidRDefault="684699FD" w:rsidP="003D7AE5">
      <w:r>
        <w:t>Ver …</w:t>
      </w:r>
    </w:p>
    <w:p w14:paraId="0E4B74E1" w14:textId="77777777" w:rsidR="003D7AE5" w:rsidRPr="00D3692F" w:rsidRDefault="003D7AE5" w:rsidP="003D7AE5">
      <w:pPr>
        <w:pStyle w:val="Ttulo3"/>
      </w:pPr>
      <w:bookmarkStart w:id="193" w:name="_Toc506794120"/>
      <w:bookmarkStart w:id="194" w:name="_Toc506796341"/>
      <w:r w:rsidRPr="00D3692F">
        <w:t>Justificación de las decisiones</w:t>
      </w:r>
      <w:bookmarkEnd w:id="193"/>
      <w:bookmarkEnd w:id="194"/>
      <w:r w:rsidRPr="00D3692F">
        <w:fldChar w:fldCharType="begin"/>
      </w:r>
      <w:r w:rsidRPr="00D3692F">
        <w:instrText xml:space="preserve"> XE "Justificación de las decisiones" </w:instrText>
      </w:r>
      <w:r w:rsidRPr="00D3692F">
        <w:fldChar w:fldCharType="end"/>
      </w:r>
    </w:p>
    <w:p w14:paraId="7FCF86F8" w14:textId="77777777" w:rsidR="003D7AE5" w:rsidRPr="00D3692F" w:rsidRDefault="684699FD" w:rsidP="003D7AE5">
      <w:r>
        <w:t>Las decisiones que han llevado a este diseño son:</w:t>
      </w:r>
    </w:p>
    <w:tbl>
      <w:tblPr>
        <w:tblStyle w:val="Sombreadoclaro-nfasis1"/>
        <w:tblW w:w="0" w:type="auto"/>
        <w:tblLook w:val="0620" w:firstRow="1" w:lastRow="0" w:firstColumn="0" w:lastColumn="0" w:noHBand="1" w:noVBand="1"/>
      </w:tblPr>
      <w:tblGrid>
        <w:gridCol w:w="932"/>
        <w:gridCol w:w="920"/>
        <w:gridCol w:w="1129"/>
      </w:tblGrid>
      <w:tr w:rsidR="003D7AE5" w:rsidRPr="00D3692F" w14:paraId="4CAAD129" w14:textId="77777777" w:rsidTr="005E7DA3">
        <w:trPr>
          <w:cnfStyle w:val="100000000000" w:firstRow="1" w:lastRow="0" w:firstColumn="0" w:lastColumn="0" w:oddVBand="0" w:evenVBand="0" w:oddHBand="0" w:evenHBand="0" w:firstRowFirstColumn="0" w:firstRowLastColumn="0" w:lastRowFirstColumn="0" w:lastRowLastColumn="0"/>
          <w:cantSplit/>
          <w:tblHeader/>
        </w:trPr>
        <w:tc>
          <w:tcPr>
            <w:tcW w:w="0" w:type="dxa"/>
          </w:tcPr>
          <w:p w14:paraId="5779D0E1" w14:textId="77777777" w:rsidR="003D7AE5" w:rsidRPr="00D3692F" w:rsidRDefault="684699FD" w:rsidP="684699FD">
            <w:pPr>
              <w:jc w:val="left"/>
              <w:rPr>
                <w:sz w:val="18"/>
                <w:szCs w:val="18"/>
              </w:rPr>
            </w:pPr>
            <w:r w:rsidRPr="684699FD">
              <w:rPr>
                <w:sz w:val="18"/>
                <w:szCs w:val="18"/>
              </w:rPr>
              <w:t>Escenario</w:t>
            </w:r>
          </w:p>
        </w:tc>
        <w:tc>
          <w:tcPr>
            <w:tcW w:w="0" w:type="dxa"/>
          </w:tcPr>
          <w:p w14:paraId="774F1A15" w14:textId="77777777" w:rsidR="003D7AE5" w:rsidRPr="00D3692F" w:rsidRDefault="003D7AE5" w:rsidP="001B1DA4">
            <w:pPr>
              <w:jc w:val="left"/>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0" w:type="dxa"/>
          </w:tcPr>
          <w:p w14:paraId="30A8895F" w14:textId="77777777" w:rsidR="003D7AE5" w:rsidRPr="00D3692F" w:rsidRDefault="684699FD" w:rsidP="684699FD">
            <w:pPr>
              <w:jc w:val="left"/>
              <w:rPr>
                <w:sz w:val="18"/>
                <w:szCs w:val="18"/>
              </w:rPr>
            </w:pPr>
            <w:r w:rsidRPr="684699FD">
              <w:rPr>
                <w:sz w:val="18"/>
                <w:szCs w:val="18"/>
              </w:rPr>
              <w:t>Justificación</w:t>
            </w:r>
          </w:p>
        </w:tc>
      </w:tr>
      <w:tr w:rsidR="003D7AE5" w:rsidRPr="00D3692F" w14:paraId="78E02EFD" w14:textId="77777777" w:rsidTr="005E7DA3">
        <w:tc>
          <w:tcPr>
            <w:tcW w:w="0" w:type="dxa"/>
          </w:tcPr>
          <w:p w14:paraId="5026EEF4" w14:textId="77777777" w:rsidR="003D7AE5" w:rsidRPr="00173CE9" w:rsidRDefault="003D7AE5" w:rsidP="001B1DA4">
            <w:pPr>
              <w:jc w:val="left"/>
              <w:rPr>
                <w:sz w:val="18"/>
              </w:rPr>
            </w:pPr>
          </w:p>
        </w:tc>
        <w:tc>
          <w:tcPr>
            <w:tcW w:w="0" w:type="dxa"/>
          </w:tcPr>
          <w:p w14:paraId="00A9F769" w14:textId="77777777" w:rsidR="003D7AE5" w:rsidRPr="00173CE9" w:rsidRDefault="003D7AE5" w:rsidP="001B1DA4">
            <w:pPr>
              <w:jc w:val="left"/>
              <w:rPr>
                <w:sz w:val="18"/>
              </w:rPr>
            </w:pPr>
          </w:p>
        </w:tc>
        <w:tc>
          <w:tcPr>
            <w:tcW w:w="0" w:type="dxa"/>
          </w:tcPr>
          <w:p w14:paraId="138538C9" w14:textId="77777777" w:rsidR="003D7AE5" w:rsidRPr="00173CE9" w:rsidRDefault="003D7AE5" w:rsidP="001B1DA4">
            <w:pPr>
              <w:jc w:val="left"/>
              <w:rPr>
                <w:sz w:val="18"/>
              </w:rPr>
            </w:pPr>
          </w:p>
        </w:tc>
      </w:tr>
      <w:tr w:rsidR="003D7AE5" w:rsidRPr="00D3692F" w14:paraId="76E7DF97" w14:textId="77777777" w:rsidTr="005E7DA3">
        <w:tc>
          <w:tcPr>
            <w:tcW w:w="0" w:type="dxa"/>
          </w:tcPr>
          <w:p w14:paraId="4B779F8D" w14:textId="77777777" w:rsidR="003D7AE5" w:rsidRPr="00173CE9" w:rsidRDefault="003D7AE5" w:rsidP="001B1DA4">
            <w:pPr>
              <w:jc w:val="left"/>
              <w:rPr>
                <w:sz w:val="18"/>
              </w:rPr>
            </w:pPr>
          </w:p>
        </w:tc>
        <w:tc>
          <w:tcPr>
            <w:tcW w:w="0" w:type="dxa"/>
          </w:tcPr>
          <w:p w14:paraId="4730BB37" w14:textId="77777777" w:rsidR="003D7AE5" w:rsidRPr="00173CE9" w:rsidRDefault="003D7AE5" w:rsidP="001B1DA4">
            <w:pPr>
              <w:jc w:val="left"/>
              <w:rPr>
                <w:sz w:val="18"/>
              </w:rPr>
            </w:pPr>
          </w:p>
        </w:tc>
        <w:tc>
          <w:tcPr>
            <w:tcW w:w="0" w:type="dxa"/>
          </w:tcPr>
          <w:p w14:paraId="338B0266" w14:textId="77777777" w:rsidR="003D7AE5" w:rsidRPr="00173CE9" w:rsidRDefault="003D7AE5" w:rsidP="001B1DA4">
            <w:pPr>
              <w:jc w:val="left"/>
              <w:rPr>
                <w:sz w:val="18"/>
              </w:rPr>
            </w:pPr>
          </w:p>
        </w:tc>
      </w:tr>
      <w:tr w:rsidR="003D7AE5" w:rsidRPr="00D3692F" w14:paraId="4FCAE5B8" w14:textId="77777777" w:rsidTr="005E7DA3">
        <w:tc>
          <w:tcPr>
            <w:tcW w:w="0" w:type="dxa"/>
          </w:tcPr>
          <w:p w14:paraId="38798A35" w14:textId="77777777" w:rsidR="003D7AE5" w:rsidRPr="00173CE9" w:rsidRDefault="003D7AE5" w:rsidP="001B1DA4">
            <w:pPr>
              <w:jc w:val="left"/>
              <w:rPr>
                <w:sz w:val="18"/>
              </w:rPr>
            </w:pPr>
          </w:p>
        </w:tc>
        <w:tc>
          <w:tcPr>
            <w:tcW w:w="0" w:type="dxa"/>
          </w:tcPr>
          <w:p w14:paraId="29B7F1E4" w14:textId="77777777" w:rsidR="003D7AE5" w:rsidRPr="00173CE9" w:rsidRDefault="003D7AE5" w:rsidP="001B1DA4">
            <w:pPr>
              <w:jc w:val="left"/>
              <w:rPr>
                <w:sz w:val="18"/>
              </w:rPr>
            </w:pPr>
          </w:p>
        </w:tc>
        <w:tc>
          <w:tcPr>
            <w:tcW w:w="0" w:type="dxa"/>
          </w:tcPr>
          <w:p w14:paraId="10C77B1E" w14:textId="77777777" w:rsidR="003D7AE5" w:rsidRPr="00173CE9" w:rsidRDefault="003D7AE5" w:rsidP="001B1DA4">
            <w:pPr>
              <w:jc w:val="left"/>
              <w:rPr>
                <w:sz w:val="18"/>
              </w:rPr>
            </w:pPr>
          </w:p>
        </w:tc>
      </w:tr>
      <w:tr w:rsidR="003D7AE5" w:rsidRPr="00D3692F" w14:paraId="4214B97A" w14:textId="77777777" w:rsidTr="005E7DA3">
        <w:tc>
          <w:tcPr>
            <w:tcW w:w="0" w:type="dxa"/>
          </w:tcPr>
          <w:p w14:paraId="35DBAA0C" w14:textId="77777777" w:rsidR="003D7AE5" w:rsidRPr="00173CE9" w:rsidRDefault="003D7AE5" w:rsidP="001B1DA4">
            <w:pPr>
              <w:jc w:val="left"/>
              <w:rPr>
                <w:sz w:val="18"/>
              </w:rPr>
            </w:pPr>
          </w:p>
        </w:tc>
        <w:tc>
          <w:tcPr>
            <w:tcW w:w="0" w:type="dxa"/>
          </w:tcPr>
          <w:p w14:paraId="47175EE8" w14:textId="77777777" w:rsidR="003D7AE5" w:rsidRPr="00173CE9" w:rsidRDefault="003D7AE5" w:rsidP="001B1DA4">
            <w:pPr>
              <w:jc w:val="left"/>
              <w:rPr>
                <w:sz w:val="18"/>
              </w:rPr>
            </w:pPr>
          </w:p>
        </w:tc>
        <w:tc>
          <w:tcPr>
            <w:tcW w:w="0" w:type="dxa"/>
          </w:tcPr>
          <w:p w14:paraId="66A0CE3C" w14:textId="77777777" w:rsidR="003D7AE5" w:rsidRPr="00173CE9" w:rsidRDefault="003D7AE5" w:rsidP="001B1DA4">
            <w:pPr>
              <w:jc w:val="left"/>
              <w:rPr>
                <w:sz w:val="18"/>
              </w:rPr>
            </w:pPr>
          </w:p>
        </w:tc>
      </w:tr>
      <w:tr w:rsidR="003D7AE5" w:rsidRPr="00D3692F" w14:paraId="4A379213" w14:textId="77777777" w:rsidTr="005E7DA3">
        <w:tc>
          <w:tcPr>
            <w:tcW w:w="0" w:type="dxa"/>
          </w:tcPr>
          <w:p w14:paraId="301C4374" w14:textId="77777777" w:rsidR="003D7AE5" w:rsidRPr="00173CE9" w:rsidRDefault="003D7AE5" w:rsidP="001B1DA4">
            <w:pPr>
              <w:jc w:val="left"/>
              <w:rPr>
                <w:sz w:val="18"/>
              </w:rPr>
            </w:pPr>
          </w:p>
        </w:tc>
        <w:tc>
          <w:tcPr>
            <w:tcW w:w="0" w:type="dxa"/>
          </w:tcPr>
          <w:p w14:paraId="47549394" w14:textId="77777777" w:rsidR="003D7AE5" w:rsidRPr="00173CE9" w:rsidRDefault="003D7AE5" w:rsidP="001B1DA4">
            <w:pPr>
              <w:jc w:val="left"/>
              <w:rPr>
                <w:sz w:val="18"/>
              </w:rPr>
            </w:pPr>
          </w:p>
        </w:tc>
        <w:tc>
          <w:tcPr>
            <w:tcW w:w="0" w:type="dxa"/>
          </w:tcPr>
          <w:p w14:paraId="12AE77D3" w14:textId="77777777" w:rsidR="003D7AE5" w:rsidRPr="00173CE9" w:rsidRDefault="003D7AE5" w:rsidP="001B1DA4">
            <w:pPr>
              <w:jc w:val="left"/>
              <w:rPr>
                <w:sz w:val="18"/>
              </w:rPr>
            </w:pPr>
          </w:p>
        </w:tc>
      </w:tr>
      <w:tr w:rsidR="003D7AE5" w:rsidRPr="00D3692F" w14:paraId="138E5425" w14:textId="77777777" w:rsidTr="005E7DA3">
        <w:tc>
          <w:tcPr>
            <w:tcW w:w="0" w:type="dxa"/>
          </w:tcPr>
          <w:p w14:paraId="50EBB420" w14:textId="77777777" w:rsidR="003D7AE5" w:rsidRPr="00173CE9" w:rsidRDefault="003D7AE5" w:rsidP="001B1DA4">
            <w:pPr>
              <w:jc w:val="left"/>
              <w:rPr>
                <w:sz w:val="18"/>
              </w:rPr>
            </w:pPr>
          </w:p>
        </w:tc>
        <w:tc>
          <w:tcPr>
            <w:tcW w:w="0" w:type="dxa"/>
          </w:tcPr>
          <w:p w14:paraId="7D6A0590" w14:textId="77777777" w:rsidR="003D7AE5" w:rsidRPr="00173CE9" w:rsidRDefault="003D7AE5" w:rsidP="001B1DA4">
            <w:pPr>
              <w:jc w:val="left"/>
              <w:rPr>
                <w:sz w:val="18"/>
              </w:rPr>
            </w:pPr>
          </w:p>
        </w:tc>
        <w:tc>
          <w:tcPr>
            <w:tcW w:w="0" w:type="dxa"/>
          </w:tcPr>
          <w:p w14:paraId="676472A0" w14:textId="77777777" w:rsidR="003D7AE5" w:rsidRPr="00173CE9" w:rsidRDefault="003D7AE5" w:rsidP="001B1DA4">
            <w:pPr>
              <w:jc w:val="left"/>
              <w:rPr>
                <w:sz w:val="18"/>
              </w:rPr>
            </w:pPr>
          </w:p>
        </w:tc>
      </w:tr>
      <w:tr w:rsidR="003D7AE5" w:rsidRPr="00D3692F" w14:paraId="5EBC4B92" w14:textId="77777777" w:rsidTr="005E7DA3">
        <w:tc>
          <w:tcPr>
            <w:tcW w:w="0" w:type="dxa"/>
          </w:tcPr>
          <w:p w14:paraId="563ED81F" w14:textId="77777777" w:rsidR="003D7AE5" w:rsidRPr="00173CE9" w:rsidRDefault="003D7AE5" w:rsidP="001B1DA4">
            <w:pPr>
              <w:jc w:val="left"/>
              <w:rPr>
                <w:sz w:val="18"/>
              </w:rPr>
            </w:pPr>
          </w:p>
        </w:tc>
        <w:tc>
          <w:tcPr>
            <w:tcW w:w="0" w:type="dxa"/>
          </w:tcPr>
          <w:p w14:paraId="43F5FE72" w14:textId="77777777" w:rsidR="003D7AE5" w:rsidRPr="00173CE9" w:rsidRDefault="003D7AE5" w:rsidP="001B1DA4">
            <w:pPr>
              <w:jc w:val="left"/>
              <w:rPr>
                <w:sz w:val="18"/>
              </w:rPr>
            </w:pPr>
          </w:p>
        </w:tc>
        <w:tc>
          <w:tcPr>
            <w:tcW w:w="0" w:type="dxa"/>
          </w:tcPr>
          <w:p w14:paraId="4F2F2571" w14:textId="77777777" w:rsidR="003D7AE5" w:rsidRPr="00173CE9" w:rsidRDefault="003D7AE5" w:rsidP="001B1DA4">
            <w:pPr>
              <w:jc w:val="left"/>
              <w:rPr>
                <w:sz w:val="18"/>
              </w:rPr>
            </w:pPr>
          </w:p>
        </w:tc>
      </w:tr>
      <w:tr w:rsidR="003D7AE5" w:rsidRPr="00D3692F" w14:paraId="5E13B8DE" w14:textId="77777777" w:rsidTr="005E7DA3">
        <w:tc>
          <w:tcPr>
            <w:tcW w:w="0" w:type="dxa"/>
          </w:tcPr>
          <w:p w14:paraId="78AC12FA" w14:textId="77777777" w:rsidR="003D7AE5" w:rsidRPr="00173CE9" w:rsidRDefault="003D7AE5" w:rsidP="001B1DA4">
            <w:pPr>
              <w:jc w:val="left"/>
              <w:rPr>
                <w:sz w:val="18"/>
              </w:rPr>
            </w:pPr>
          </w:p>
        </w:tc>
        <w:tc>
          <w:tcPr>
            <w:tcW w:w="0" w:type="dxa"/>
          </w:tcPr>
          <w:p w14:paraId="7C60F315" w14:textId="77777777" w:rsidR="003D7AE5" w:rsidRPr="00173CE9" w:rsidRDefault="003D7AE5" w:rsidP="001B1DA4">
            <w:pPr>
              <w:jc w:val="left"/>
              <w:rPr>
                <w:sz w:val="18"/>
              </w:rPr>
            </w:pPr>
          </w:p>
        </w:tc>
        <w:tc>
          <w:tcPr>
            <w:tcW w:w="0" w:type="dxa"/>
          </w:tcPr>
          <w:p w14:paraId="2E5A6CFC" w14:textId="77777777" w:rsidR="003D7AE5" w:rsidRPr="00173CE9" w:rsidRDefault="003D7AE5" w:rsidP="001B1DA4">
            <w:pPr>
              <w:jc w:val="left"/>
              <w:rPr>
                <w:sz w:val="18"/>
              </w:rPr>
            </w:pPr>
          </w:p>
        </w:tc>
      </w:tr>
    </w:tbl>
    <w:p w14:paraId="35A7F4C4" w14:textId="77777777" w:rsidR="003D7AE5" w:rsidRDefault="003D7AE5" w:rsidP="003D7AE5">
      <w:pPr>
        <w:tabs>
          <w:tab w:val="left" w:pos="1205"/>
          <w:tab w:val="left" w:pos="2610"/>
        </w:tabs>
        <w:ind w:left="108"/>
        <w:jc w:val="left"/>
        <w:rPr>
          <w:sz w:val="18"/>
        </w:rPr>
      </w:pPr>
    </w:p>
    <w:p w14:paraId="3E9D5B89" w14:textId="77777777" w:rsidR="003D7AE5" w:rsidRDefault="003D7AE5" w:rsidP="003D7AE5">
      <w:pPr>
        <w:tabs>
          <w:tab w:val="left" w:pos="1205"/>
          <w:tab w:val="left" w:pos="2610"/>
        </w:tabs>
        <w:ind w:left="108"/>
        <w:jc w:val="left"/>
        <w:rPr>
          <w:sz w:val="18"/>
        </w:rPr>
      </w:pPr>
    </w:p>
    <w:p w14:paraId="60920FC8" w14:textId="77777777" w:rsidR="003D7AE5" w:rsidRDefault="003D7AE5" w:rsidP="00173CE9">
      <w:pPr>
        <w:tabs>
          <w:tab w:val="left" w:pos="1205"/>
          <w:tab w:val="left" w:pos="2610"/>
        </w:tabs>
        <w:ind w:left="108"/>
        <w:jc w:val="left"/>
        <w:rPr>
          <w:sz w:val="18"/>
        </w:rPr>
      </w:pPr>
    </w:p>
    <w:bookmarkStart w:id="195" w:name="_Toc506796342" w:displacedByCustomXml="next"/>
    <w:bookmarkStart w:id="196" w:name="_Toc506794121"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14:paraId="5A67C606" w14:textId="77777777" w:rsidR="00D70222" w:rsidRPr="00D3692F" w:rsidRDefault="00D70222" w:rsidP="00D70222">
          <w:pPr>
            <w:pStyle w:val="Ttulo1"/>
            <w:rPr>
              <w:noProof/>
            </w:rPr>
          </w:pPr>
          <w:r w:rsidRPr="00D3692F">
            <w:rPr>
              <w:noProof/>
            </w:rPr>
            <w:t>Bibliografía</w:t>
          </w:r>
          <w:bookmarkEnd w:id="196"/>
          <w:bookmarkEnd w:id="195"/>
        </w:p>
        <w:sdt>
          <w:sdtPr>
            <w:rPr>
              <w:rFonts w:eastAsiaTheme="minorHAnsi" w:cstheme="minorBidi"/>
              <w:noProof/>
              <w:szCs w:val="22"/>
              <w:lang w:eastAsia="en-US"/>
            </w:rPr>
            <w:id w:val="111145805"/>
            <w:bibliography/>
          </w:sdtPr>
          <w:sdtEndPr/>
          <w:sdtContent>
            <w:p w14:paraId="71D25CF8" w14:textId="77777777" w:rsidR="00045BB0" w:rsidRPr="005159DE" w:rsidRDefault="00D70222" w:rsidP="00045BB0">
              <w:pPr>
                <w:pStyle w:val="Bibliografa"/>
                <w:ind w:left="720" w:hanging="720"/>
                <w:rPr>
                  <w:noProof/>
                  <w:sz w:val="24"/>
                  <w:lang w:val="en-GB"/>
                </w:rPr>
              </w:pPr>
              <w:r w:rsidRPr="00D3692F">
                <w:rPr>
                  <w:noProof/>
                </w:rPr>
                <w:fldChar w:fldCharType="begin"/>
              </w:r>
              <w:r w:rsidRPr="00AB21AD">
                <w:rPr>
                  <w:noProof/>
                  <w:lang w:val="en-US"/>
                </w:rPr>
                <w:instrText>BIBLIOGRAPHY</w:instrText>
              </w:r>
              <w:r w:rsidRPr="00D3692F">
                <w:rPr>
                  <w:noProof/>
                </w:rPr>
                <w:fldChar w:fldCharType="separate"/>
              </w:r>
              <w:r w:rsidR="00045BB0" w:rsidRPr="005159DE">
                <w:rPr>
                  <w:noProof/>
                  <w:lang w:val="en-GB"/>
                </w:rPr>
                <w:t xml:space="preserve">ANSI/IEEE 1471. (2000). </w:t>
              </w:r>
              <w:r w:rsidR="00045BB0" w:rsidRPr="005159DE">
                <w:rPr>
                  <w:i/>
                  <w:iCs/>
                  <w:noProof/>
                  <w:lang w:val="en-GB"/>
                </w:rPr>
                <w:t>Recommended Practice for Architectural Description of Software-Intensive Systems.</w:t>
              </w:r>
              <w:r w:rsidR="00045BB0" w:rsidRPr="005159DE">
                <w:rPr>
                  <w:noProof/>
                  <w:lang w:val="en-GB"/>
                </w:rPr>
                <w:t xml:space="preserve"> ANSI/IEEE.</w:t>
              </w:r>
            </w:p>
            <w:p w14:paraId="2E457986" w14:textId="77777777" w:rsidR="00045BB0" w:rsidRDefault="00045BB0" w:rsidP="0008308D">
              <w:pPr>
                <w:pStyle w:val="Bibliografa"/>
                <w:ind w:left="720" w:hanging="720"/>
                <w:rPr>
                  <w:noProof/>
                </w:rPr>
              </w:pPr>
              <w:r w:rsidRPr="005159DE">
                <w:rPr>
                  <w:noProof/>
                  <w:lang w:val="en-GB"/>
                </w:rPr>
                <w:t xml:space="preserve">Bass, L., Clements, P., &amp; Kazman, R. (2003). </w:t>
              </w:r>
              <w:r w:rsidRPr="005159DE">
                <w:rPr>
                  <w:i/>
                  <w:iCs/>
                  <w:noProof/>
                  <w:lang w:val="en-GB"/>
                </w:rPr>
                <w:t>Software Architecture in Practice, Second Edition.</w:t>
              </w:r>
              <w:r w:rsidRPr="005159DE">
                <w:rPr>
                  <w:noProof/>
                  <w:lang w:val="en-GB"/>
                </w:rPr>
                <w:t xml:space="preserve"> </w:t>
              </w:r>
              <w:r>
                <w:rPr>
                  <w:noProof/>
                </w:rPr>
                <w:t>Boston: Addison Wesley.</w:t>
              </w:r>
            </w:p>
            <w:p w14:paraId="5A67C609" w14:textId="77777777" w:rsidR="00D70222" w:rsidRPr="00D3692F" w:rsidRDefault="00D70222">
              <w:pPr>
                <w:rPr>
                  <w:noProof/>
                </w:rPr>
              </w:pPr>
              <w:r w:rsidRPr="00D3692F">
                <w:rPr>
                  <w:b/>
                  <w:bCs/>
                  <w:noProof/>
                </w:rPr>
                <w:fldChar w:fldCharType="end"/>
              </w:r>
            </w:p>
          </w:sdtContent>
        </w:sdt>
      </w:sdtContent>
    </w:sdt>
    <w:sectPr w:rsidR="00D70222" w:rsidRPr="00D3692F" w:rsidSect="00CE0146">
      <w:pgSz w:w="11906" w:h="16838"/>
      <w:pgMar w:top="1276"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lian Pérez González" w:date="2018-02-17T00:52:00Z" w:initials="KPG">
    <w:p w14:paraId="648F757B" w14:textId="064F134F" w:rsidR="00992052" w:rsidRDefault="00992052">
      <w:pPr>
        <w:pStyle w:val="Textocomentario"/>
      </w:pPr>
      <w:r>
        <w:rPr>
          <w:rStyle w:val="Refdecomentario"/>
        </w:rPr>
        <w:annotationRef/>
      </w:r>
      <w:r>
        <w:t>En las condiciones de entrega de la práctica se hace mención a la necesidad de reconocer la autoría de los estudiantes del año pasado ¿deberíamos incluirlos aquí?</w:t>
      </w:r>
    </w:p>
  </w:comment>
  <w:comment w:id="2" w:author="Kilian Pérez González" w:date="2018-02-17T00:56:00Z" w:initials="KPG">
    <w:p w14:paraId="26B82931" w14:textId="7288C948" w:rsidR="00992052" w:rsidRDefault="00992052">
      <w:pPr>
        <w:pStyle w:val="Textocomentario"/>
      </w:pPr>
      <w:r>
        <w:rPr>
          <w:rStyle w:val="Refdecomentario"/>
        </w:rPr>
        <w:annotationRef/>
      </w:r>
      <w:r>
        <w:t>En los pies de página siguen incluidos los autores originales del documento (Aquilino, Labra, etc) y el año 2017.</w:t>
      </w:r>
    </w:p>
  </w:comment>
  <w:comment w:id="99" w:author="Kilian Pérez González" w:date="2018-02-17T01:21:00Z" w:initials="KPG">
    <w:p w14:paraId="2334E924" w14:textId="635D25F1" w:rsidR="00992052" w:rsidRDefault="00992052">
      <w:pPr>
        <w:pStyle w:val="Textocomentario"/>
      </w:pPr>
      <w:r>
        <w:rPr>
          <w:rStyle w:val="Refdecomentario"/>
        </w:rPr>
        <w:annotationRef/>
      </w:r>
      <w:r>
        <w:t>Adaptado a los nuevos requisitos.</w:t>
      </w:r>
    </w:p>
  </w:comment>
  <w:comment w:id="102" w:author="Kilian Pérez González" w:date="2018-02-17T01:52:00Z" w:initials="KPG">
    <w:p w14:paraId="0E6EDBFA" w14:textId="2D34642F" w:rsidR="00992052" w:rsidRDefault="00992052">
      <w:pPr>
        <w:pStyle w:val="Textocomentario"/>
      </w:pPr>
      <w:r>
        <w:rPr>
          <w:rStyle w:val="Refdecomentario"/>
        </w:rPr>
        <w:annotationRef/>
      </w:r>
      <w:r>
        <w:t>Hace falta añadir una descripción del fichero maestro que contiene los tipos de agentes disponibles en formato CSV.</w:t>
      </w:r>
    </w:p>
  </w:comment>
  <w:comment w:id="105" w:author="Kilian Pérez González" w:date="2018-02-17T02:02:00Z" w:initials="KPG">
    <w:p w14:paraId="31E689C6" w14:textId="0ADC7A31" w:rsidR="00992052" w:rsidRDefault="00992052">
      <w:pPr>
        <w:pStyle w:val="Textocomentario"/>
      </w:pPr>
      <w:r>
        <w:rPr>
          <w:rStyle w:val="Refdecomentario"/>
        </w:rPr>
        <w:annotationRef/>
      </w:r>
      <w:r>
        <w:t>Adaptado a los nuevos requisitos.</w:t>
      </w:r>
    </w:p>
  </w:comment>
  <w:comment w:id="110" w:author="Kilian Pérez González" w:date="2018-02-18T14:25:00Z" w:initials="KPG">
    <w:p w14:paraId="6EEB042E" w14:textId="13A6FE75" w:rsidR="00992052" w:rsidRDefault="00992052">
      <w:pPr>
        <w:pStyle w:val="Textocomentario"/>
      </w:pPr>
      <w:r>
        <w:rPr>
          <w:rStyle w:val="Refdecomentario"/>
        </w:rPr>
        <w:annotationRef/>
      </w:r>
      <w:r>
        <w:t>Según la nueva documentación creo que sería más adecuado  referirse a este módulo como: “Carga de usuarios”.</w:t>
      </w:r>
    </w:p>
  </w:comment>
  <w:comment w:id="135" w:author="Kilian Pérez González" w:date="2018-02-18T14:32:00Z" w:initials="KPG">
    <w:p w14:paraId="791729BD" w14:textId="4CD1F357" w:rsidR="00992052" w:rsidRDefault="00992052">
      <w:pPr>
        <w:pStyle w:val="Textocomentario"/>
      </w:pPr>
      <w:r>
        <w:rPr>
          <w:rStyle w:val="Refdecomentario"/>
        </w:rPr>
        <w:annotationRef/>
      </w:r>
      <w:r>
        <w:t>Adaptado a los nuevos requisitos.</w:t>
      </w:r>
    </w:p>
  </w:comment>
  <w:comment w:id="136" w:author="Kilian Pérez González" w:date="2018-02-18T14:56:00Z" w:initials="KPG">
    <w:p w14:paraId="3C961A31" w14:textId="52128187" w:rsidR="00992052" w:rsidRDefault="00992052">
      <w:pPr>
        <w:pStyle w:val="Textocomentario"/>
      </w:pPr>
      <w:r>
        <w:rPr>
          <w:rStyle w:val="Refdecomentario"/>
        </w:rPr>
        <w:annotationRef/>
      </w:r>
      <w:r>
        <w:t>Adaptado a los nuevos requisitos.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F757B" w15:done="0"/>
  <w15:commentEx w15:paraId="26B82931" w15:done="0"/>
  <w15:commentEx w15:paraId="2334E924" w15:done="0"/>
  <w15:commentEx w15:paraId="0E6EDBFA" w15:done="0"/>
  <w15:commentEx w15:paraId="31E689C6" w15:done="0"/>
  <w15:commentEx w15:paraId="6EEB042E" w15:done="0"/>
  <w15:commentEx w15:paraId="791729BD" w15:done="0"/>
  <w15:commentEx w15:paraId="3C961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F757B" w16cid:durableId="1E35184D"/>
  <w16cid:commentId w16cid:paraId="26B82931" w16cid:durableId="1E35184E"/>
  <w16cid:commentId w16cid:paraId="2334E924" w16cid:durableId="1E35184F"/>
  <w16cid:commentId w16cid:paraId="0E6EDBFA" w16cid:durableId="1E351850"/>
  <w16cid:commentId w16cid:paraId="31E689C6" w16cid:durableId="1E351851"/>
  <w16cid:commentId w16cid:paraId="6EEB042E" w16cid:durableId="1E351852"/>
  <w16cid:commentId w16cid:paraId="791729BD" w16cid:durableId="1E351854"/>
  <w16cid:commentId w16cid:paraId="3C961A31" w16cid:durableId="1E351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27F4" w14:textId="77777777" w:rsidR="00992052" w:rsidRDefault="00992052" w:rsidP="00D70222">
      <w:pPr>
        <w:spacing w:after="0" w:line="240" w:lineRule="auto"/>
      </w:pPr>
      <w:r>
        <w:separator/>
      </w:r>
    </w:p>
  </w:endnote>
  <w:endnote w:type="continuationSeparator" w:id="0">
    <w:p w14:paraId="339DEC48" w14:textId="77777777" w:rsidR="00992052" w:rsidRDefault="00992052" w:rsidP="00D70222">
      <w:pPr>
        <w:spacing w:after="0" w:line="240" w:lineRule="auto"/>
      </w:pPr>
      <w:r>
        <w:continuationSeparator/>
      </w:r>
    </w:p>
  </w:endnote>
  <w:endnote w:type="continuationNotice" w:id="1">
    <w:p w14:paraId="279E7697" w14:textId="77777777" w:rsidR="00992052" w:rsidRDefault="00992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62A" w14:textId="77777777" w:rsidR="00992052" w:rsidRDefault="009920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A67C62B" w14:textId="77777777" w:rsidR="00992052" w:rsidRDefault="009920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992052" w:rsidRPr="00D70222" w14:paraId="5A67C62E" w14:textId="77777777" w:rsidTr="005E7DA3">
      <w:trPr>
        <w:cantSplit/>
        <w:trHeight w:hRule="exact" w:val="320"/>
      </w:trPr>
      <w:tc>
        <w:tcPr>
          <w:tcW w:w="7680" w:type="dxa"/>
          <w:gridSpan w:val="3"/>
          <w:vAlign w:val="center"/>
        </w:tcPr>
        <w:p w14:paraId="5A67C62C" w14:textId="5D47C435" w:rsidR="00992052" w:rsidRPr="00D70222" w:rsidRDefault="005E7DA3" w:rsidP="00BD46B5">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 xml:space="preserve">es: </w:t>
          </w:r>
          <w:sdt>
            <w:sdtPr>
              <w:rPr>
                <w:rFonts w:ascii="Arial" w:hAnsi="Arial"/>
                <w:sz w:val="16"/>
                <w:szCs w:val="18"/>
              </w:rPr>
              <w:alias w:val="Autor"/>
              <w:tag w:val=""/>
              <w:id w:val="1419134769"/>
              <w:placeholder>
                <w:docPart w:val="E15D2BCE693D4D36BF991DCA847F4F35"/>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sz w:val="16"/>
                  <w:szCs w:val="18"/>
                </w:rPr>
                <w:t>Alumnos del grupo de prácticas E3B</w:t>
              </w:r>
            </w:sdtContent>
          </w:sdt>
        </w:p>
      </w:tc>
      <w:tc>
        <w:tcPr>
          <w:tcW w:w="1109" w:type="dxa"/>
          <w:vAlign w:val="center"/>
        </w:tcPr>
        <w:p w14:paraId="5A67C62D" w14:textId="63218718" w:rsidR="00992052" w:rsidRPr="00D70222" w:rsidRDefault="00992052" w:rsidP="005C3F3B">
          <w:pPr>
            <w:pStyle w:val="Piedepgina"/>
            <w:spacing w:before="0"/>
            <w:ind w:left="-28"/>
            <w:jc w:val="center"/>
            <w:rPr>
              <w:rFonts w:ascii="Arial" w:hAnsi="Arial"/>
              <w:sz w:val="18"/>
              <w:szCs w:val="18"/>
            </w:rPr>
          </w:pPr>
          <w:r w:rsidRPr="00D70222">
            <w:rPr>
              <w:rFonts w:ascii="Arial" w:hAnsi="Arial"/>
              <w:sz w:val="18"/>
              <w:szCs w:val="18"/>
            </w:rPr>
            <w:t xml:space="preserve">© </w:t>
          </w:r>
          <w:r>
            <w:rPr>
              <w:rFonts w:ascii="Arial" w:hAnsi="Arial"/>
              <w:sz w:val="18"/>
              <w:szCs w:val="18"/>
            </w:rPr>
            <w:fldChar w:fldCharType="begin"/>
          </w:r>
          <w:r>
            <w:rPr>
              <w:rFonts w:ascii="Arial" w:hAnsi="Arial"/>
              <w:sz w:val="18"/>
              <w:szCs w:val="18"/>
            </w:rPr>
            <w:instrText xml:space="preserve"> DATE  \@ "yyyy"  \* MERGEFORMAT </w:instrText>
          </w:r>
          <w:r>
            <w:rPr>
              <w:rFonts w:ascii="Arial" w:hAnsi="Arial"/>
              <w:sz w:val="18"/>
              <w:szCs w:val="18"/>
            </w:rPr>
            <w:fldChar w:fldCharType="separate"/>
          </w:r>
          <w:r w:rsidR="00DF77D3">
            <w:rPr>
              <w:rFonts w:ascii="Arial" w:hAnsi="Arial"/>
              <w:noProof/>
              <w:sz w:val="18"/>
              <w:szCs w:val="18"/>
            </w:rPr>
            <w:t>2018</w:t>
          </w:r>
          <w:r>
            <w:rPr>
              <w:rFonts w:ascii="Arial" w:hAnsi="Arial"/>
              <w:sz w:val="18"/>
              <w:szCs w:val="18"/>
            </w:rPr>
            <w:fldChar w:fldCharType="end"/>
          </w:r>
        </w:p>
      </w:tc>
    </w:tr>
    <w:tr w:rsidR="00992052" w:rsidRPr="00D70222" w14:paraId="5A67C631" w14:textId="77777777" w:rsidTr="005E7DA3">
      <w:trPr>
        <w:cantSplit/>
        <w:trHeight w:hRule="exact" w:val="320"/>
      </w:trPr>
      <w:tc>
        <w:tcPr>
          <w:tcW w:w="4678" w:type="dxa"/>
          <w:vAlign w:val="center"/>
        </w:tcPr>
        <w:p w14:paraId="5A67C62F" w14:textId="32F9A69C" w:rsidR="00992052" w:rsidRPr="00D70222" w:rsidRDefault="00992052"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sidR="00DF77D3">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14:paraId="5A67C630" w14:textId="05F2CCB9" w:rsidR="00992052" w:rsidRPr="00D70222" w:rsidRDefault="00992052"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ins w:id="140" w:author="Miguel Martínez Serrano" w:date="2018-02-19T09:54:00Z">
            <w:r w:rsidR="00DF77D3" w:rsidRPr="00DF77D3">
              <w:rPr>
                <w:rFonts w:ascii="Arial" w:hAnsi="Arial"/>
                <w:bCs/>
                <w:sz w:val="18"/>
                <w:szCs w:val="18"/>
              </w:rPr>
              <w:t>2018.ES.001</w:t>
            </w:r>
          </w:ins>
          <w:del w:id="141" w:author="Miguel Martínez Serrano" w:date="2018-02-19T09:51:00Z">
            <w:r w:rsidRPr="00FD1832" w:rsidDel="00096B18">
              <w:rPr>
                <w:rFonts w:ascii="Arial" w:hAnsi="Arial"/>
                <w:bCs/>
                <w:sz w:val="18"/>
                <w:szCs w:val="18"/>
              </w:rPr>
              <w:delText>2018.ES.001</w:delText>
            </w:r>
          </w:del>
          <w:r w:rsidRPr="00D70222">
            <w:rPr>
              <w:rFonts w:ascii="Arial" w:hAnsi="Arial"/>
              <w:sz w:val="18"/>
              <w:szCs w:val="18"/>
            </w:rPr>
            <w:fldChar w:fldCharType="end"/>
          </w:r>
        </w:p>
      </w:tc>
    </w:tr>
    <w:tr w:rsidR="00992052" w:rsidRPr="00D70222" w14:paraId="5A67C634" w14:textId="77777777" w:rsidTr="005E7DA3">
      <w:trPr>
        <w:cantSplit/>
        <w:trHeight w:hRule="exact" w:val="500"/>
      </w:trPr>
      <w:tc>
        <w:tcPr>
          <w:tcW w:w="7013" w:type="dxa"/>
          <w:gridSpan w:val="2"/>
          <w:vAlign w:val="center"/>
        </w:tcPr>
        <w:p w14:paraId="5A67C632" w14:textId="023C41EB" w:rsidR="00992052" w:rsidRPr="00D70222" w:rsidRDefault="00992052" w:rsidP="006856FF">
          <w:pPr>
            <w:pStyle w:val="Piedepgina"/>
            <w:spacing w:before="0"/>
            <w:jc w:val="left"/>
            <w:rPr>
              <w:rFonts w:ascii="Arial" w:hAnsi="Arial"/>
              <w:sz w:val="18"/>
              <w:szCs w:val="18"/>
            </w:rPr>
          </w:pPr>
          <w:r w:rsidRPr="005E7DA3">
            <w:fldChar w:fldCharType="begin"/>
          </w:r>
          <w:r w:rsidRPr="00D70222">
            <w:rPr>
              <w:rFonts w:ascii="Arial" w:hAnsi="Arial"/>
              <w:sz w:val="18"/>
              <w:szCs w:val="18"/>
            </w:rPr>
            <w:instrText xml:space="preserve"> TITLE   \* MERGEFORMAT </w:instrText>
          </w:r>
          <w:r w:rsidRPr="6E56960D">
            <w:rPr>
              <w:rFonts w:ascii="Arial" w:hAnsi="Arial"/>
              <w:sz w:val="18"/>
              <w:szCs w:val="18"/>
            </w:rPr>
            <w:fldChar w:fldCharType="separate"/>
          </w:r>
          <w:r w:rsidR="00DF77D3">
            <w:rPr>
              <w:rFonts w:ascii="Arial" w:hAnsi="Arial"/>
              <w:sz w:val="18"/>
              <w:szCs w:val="18"/>
            </w:rPr>
            <w:t>GestUsers: Sistema de Gestión de Usuarios</w:t>
          </w:r>
          <w:r w:rsidRPr="005E7DA3">
            <w:fldChar w:fldCharType="end"/>
          </w:r>
          <w:r w:rsidRPr="00D70222">
            <w:rPr>
              <w:rFonts w:ascii="Arial" w:hAnsi="Arial"/>
              <w:sz w:val="18"/>
              <w:szCs w:val="18"/>
            </w:rPr>
            <w:br/>
          </w:r>
          <w:r w:rsidRPr="005E7DA3">
            <w:fldChar w:fldCharType="begin"/>
          </w:r>
          <w:r w:rsidRPr="00D70222">
            <w:rPr>
              <w:rFonts w:ascii="Arial" w:hAnsi="Arial"/>
              <w:sz w:val="18"/>
              <w:szCs w:val="18"/>
            </w:rPr>
            <w:instrText xml:space="preserve"> SUBJECT   \* MERGEFORMAT </w:instrText>
          </w:r>
          <w:r w:rsidRPr="6E56960D">
            <w:rPr>
              <w:rFonts w:ascii="Arial" w:hAnsi="Arial"/>
              <w:sz w:val="18"/>
              <w:szCs w:val="18"/>
            </w:rPr>
            <w:fldChar w:fldCharType="separate"/>
          </w:r>
          <w:r w:rsidR="00DF77D3">
            <w:rPr>
              <w:rFonts w:ascii="Arial" w:hAnsi="Arial"/>
              <w:sz w:val="18"/>
              <w:szCs w:val="18"/>
            </w:rPr>
            <w:t>Arquitectura Software para GestUsers. Descripción del Primer entregable (2017)</w:t>
          </w:r>
          <w:r w:rsidRPr="005E7DA3">
            <w:fldChar w:fldCharType="end"/>
          </w:r>
        </w:p>
      </w:tc>
      <w:tc>
        <w:tcPr>
          <w:tcW w:w="1776" w:type="dxa"/>
          <w:gridSpan w:val="2"/>
          <w:vAlign w:val="center"/>
        </w:tcPr>
        <w:p w14:paraId="5A67C633" w14:textId="13DB1C94" w:rsidR="00992052" w:rsidRPr="00D70222" w:rsidRDefault="00992052"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DF59A9">
            <w:rPr>
              <w:rStyle w:val="Nmerodepgina"/>
              <w:rFonts w:ascii="Arial" w:hAnsi="Arial"/>
              <w:noProof/>
              <w:sz w:val="18"/>
              <w:szCs w:val="18"/>
            </w:rPr>
            <w:t>3</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DF59A9">
            <w:rPr>
              <w:rStyle w:val="Nmerodepgina"/>
              <w:rFonts w:ascii="Arial" w:hAnsi="Arial"/>
              <w:noProof/>
              <w:sz w:val="18"/>
              <w:szCs w:val="18"/>
            </w:rPr>
            <w:t>37</w:t>
          </w:r>
          <w:r w:rsidRPr="00D70222">
            <w:rPr>
              <w:rStyle w:val="Nmerodepgina"/>
              <w:rFonts w:ascii="Arial" w:hAnsi="Arial"/>
              <w:sz w:val="18"/>
              <w:szCs w:val="18"/>
            </w:rPr>
            <w:fldChar w:fldCharType="end"/>
          </w:r>
        </w:p>
      </w:tc>
    </w:tr>
  </w:tbl>
  <w:p w14:paraId="5A67C635" w14:textId="77777777" w:rsidR="00992052" w:rsidRPr="00CE3D5A" w:rsidRDefault="00992052"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38DC3" w14:textId="77777777" w:rsidR="00992052" w:rsidRDefault="00992052" w:rsidP="00D70222">
      <w:pPr>
        <w:spacing w:after="0" w:line="240" w:lineRule="auto"/>
      </w:pPr>
      <w:r>
        <w:separator/>
      </w:r>
    </w:p>
  </w:footnote>
  <w:footnote w:type="continuationSeparator" w:id="0">
    <w:p w14:paraId="3A0124DD" w14:textId="77777777" w:rsidR="00992052" w:rsidRDefault="00992052" w:rsidP="00D70222">
      <w:pPr>
        <w:spacing w:after="0" w:line="240" w:lineRule="auto"/>
      </w:pPr>
      <w:r>
        <w:continuationSeparator/>
      </w:r>
    </w:p>
  </w:footnote>
  <w:footnote w:type="continuationNotice" w:id="1">
    <w:p w14:paraId="087EC24C" w14:textId="77777777" w:rsidR="00992052" w:rsidRDefault="009920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FFFFFFFF">
      <w:start w:val="1"/>
      <w:numFmt w:val="decimal"/>
      <w:lvlText w:val="%1."/>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FFFFFFFF">
      <w:start w:val="1"/>
      <w:numFmt w:val="bullet"/>
      <w:lvlText w:val="•"/>
      <w:lvlJc w:val="left"/>
      <w:pPr>
        <w:ind w:left="1065" w:hanging="705"/>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5"/>
  </w:num>
  <w:num w:numId="4">
    <w:abstractNumId w:val="18"/>
  </w:num>
  <w:num w:numId="5">
    <w:abstractNumId w:val="21"/>
  </w:num>
  <w:num w:numId="6">
    <w:abstractNumId w:val="14"/>
  </w:num>
  <w:num w:numId="7">
    <w:abstractNumId w:val="20"/>
  </w:num>
  <w:num w:numId="8">
    <w:abstractNumId w:val="10"/>
  </w:num>
  <w:num w:numId="9">
    <w:abstractNumId w:val="19"/>
  </w:num>
  <w:num w:numId="10">
    <w:abstractNumId w:val="2"/>
  </w:num>
  <w:num w:numId="11">
    <w:abstractNumId w:val="25"/>
  </w:num>
  <w:num w:numId="12">
    <w:abstractNumId w:val="3"/>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2"/>
  </w:num>
  <w:num w:numId="18">
    <w:abstractNumId w:val="0"/>
  </w:num>
  <w:num w:numId="19">
    <w:abstractNumId w:val="29"/>
  </w:num>
  <w:num w:numId="20">
    <w:abstractNumId w:val="16"/>
  </w:num>
  <w:num w:numId="21">
    <w:abstractNumId w:val="28"/>
  </w:num>
  <w:num w:numId="22">
    <w:abstractNumId w:val="13"/>
  </w:num>
  <w:num w:numId="23">
    <w:abstractNumId w:val="4"/>
  </w:num>
  <w:num w:numId="24">
    <w:abstractNumId w:val="8"/>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3"/>
  </w:num>
  <w:num w:numId="30">
    <w:abstractNumId w:val="12"/>
  </w:num>
  <w:num w:numId="31">
    <w:abstractNumId w:val="24"/>
  </w:num>
  <w:num w:numId="32">
    <w:abstractNumId w:val="11"/>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lian Pérez González">
    <w15:presenceInfo w15:providerId="None" w15:userId="Kilian Pérez González"/>
  </w15:person>
  <w15:person w15:author="Miguel Martínez Serrano">
    <w15:presenceInfo w15:providerId="None" w15:userId="Miguel Martínez Serr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comments="0" w:insDel="0" w:formatting="0"/>
  <w:trackRevisions/>
  <w:defaultTabStop w:val="708"/>
  <w:hyphenationZone w:val="425"/>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75"/>
    <w:rsid w:val="0001015E"/>
    <w:rsid w:val="000152CC"/>
    <w:rsid w:val="000210B1"/>
    <w:rsid w:val="0002179A"/>
    <w:rsid w:val="00022CD2"/>
    <w:rsid w:val="00025445"/>
    <w:rsid w:val="000300C5"/>
    <w:rsid w:val="00040ACF"/>
    <w:rsid w:val="000423B4"/>
    <w:rsid w:val="00045BB0"/>
    <w:rsid w:val="00046C74"/>
    <w:rsid w:val="000470A8"/>
    <w:rsid w:val="000473CC"/>
    <w:rsid w:val="00050C5B"/>
    <w:rsid w:val="000721C9"/>
    <w:rsid w:val="000767BC"/>
    <w:rsid w:val="0008308D"/>
    <w:rsid w:val="000841F5"/>
    <w:rsid w:val="00093757"/>
    <w:rsid w:val="00095059"/>
    <w:rsid w:val="0009555F"/>
    <w:rsid w:val="00096B18"/>
    <w:rsid w:val="00097FCA"/>
    <w:rsid w:val="000C0F1E"/>
    <w:rsid w:val="000C53C0"/>
    <w:rsid w:val="000C73A4"/>
    <w:rsid w:val="000E2DDE"/>
    <w:rsid w:val="000F3AB0"/>
    <w:rsid w:val="000F5433"/>
    <w:rsid w:val="00104430"/>
    <w:rsid w:val="00105ED9"/>
    <w:rsid w:val="00107093"/>
    <w:rsid w:val="00114E3D"/>
    <w:rsid w:val="0012084D"/>
    <w:rsid w:val="00123376"/>
    <w:rsid w:val="001242E2"/>
    <w:rsid w:val="001307E0"/>
    <w:rsid w:val="001342A0"/>
    <w:rsid w:val="00147824"/>
    <w:rsid w:val="001504AA"/>
    <w:rsid w:val="00152035"/>
    <w:rsid w:val="00155F1C"/>
    <w:rsid w:val="00164814"/>
    <w:rsid w:val="0016630E"/>
    <w:rsid w:val="00167661"/>
    <w:rsid w:val="00171033"/>
    <w:rsid w:val="001716E8"/>
    <w:rsid w:val="00173CE9"/>
    <w:rsid w:val="001976E1"/>
    <w:rsid w:val="001A37F9"/>
    <w:rsid w:val="001A77BB"/>
    <w:rsid w:val="001B1DA4"/>
    <w:rsid w:val="001C19CE"/>
    <w:rsid w:val="001C21B5"/>
    <w:rsid w:val="001D2D94"/>
    <w:rsid w:val="001D4C6C"/>
    <w:rsid w:val="001E5FF0"/>
    <w:rsid w:val="001E6139"/>
    <w:rsid w:val="001F1B7F"/>
    <w:rsid w:val="001F2AA3"/>
    <w:rsid w:val="001F6091"/>
    <w:rsid w:val="00200DF4"/>
    <w:rsid w:val="00206E75"/>
    <w:rsid w:val="00214F07"/>
    <w:rsid w:val="002212A4"/>
    <w:rsid w:val="00223001"/>
    <w:rsid w:val="0022672D"/>
    <w:rsid w:val="00230370"/>
    <w:rsid w:val="002366A1"/>
    <w:rsid w:val="0024115E"/>
    <w:rsid w:val="00241675"/>
    <w:rsid w:val="002526AA"/>
    <w:rsid w:val="00256957"/>
    <w:rsid w:val="0026195E"/>
    <w:rsid w:val="00275B9D"/>
    <w:rsid w:val="002864C7"/>
    <w:rsid w:val="00293EFE"/>
    <w:rsid w:val="002A6B93"/>
    <w:rsid w:val="002B009D"/>
    <w:rsid w:val="002B55C2"/>
    <w:rsid w:val="002C2701"/>
    <w:rsid w:val="002C462A"/>
    <w:rsid w:val="002C730A"/>
    <w:rsid w:val="002D364D"/>
    <w:rsid w:val="002D5A40"/>
    <w:rsid w:val="002D7259"/>
    <w:rsid w:val="002E1969"/>
    <w:rsid w:val="002E4409"/>
    <w:rsid w:val="002E72A8"/>
    <w:rsid w:val="002E7DDB"/>
    <w:rsid w:val="002F210C"/>
    <w:rsid w:val="003065B5"/>
    <w:rsid w:val="00321D15"/>
    <w:rsid w:val="00330829"/>
    <w:rsid w:val="00330929"/>
    <w:rsid w:val="003317F0"/>
    <w:rsid w:val="0033396B"/>
    <w:rsid w:val="003371F5"/>
    <w:rsid w:val="003378D1"/>
    <w:rsid w:val="00345591"/>
    <w:rsid w:val="00345C8B"/>
    <w:rsid w:val="0034612C"/>
    <w:rsid w:val="003616AA"/>
    <w:rsid w:val="00363BEA"/>
    <w:rsid w:val="0036439B"/>
    <w:rsid w:val="003742FA"/>
    <w:rsid w:val="00384409"/>
    <w:rsid w:val="00386C89"/>
    <w:rsid w:val="00387F6E"/>
    <w:rsid w:val="0039772C"/>
    <w:rsid w:val="003B7E5F"/>
    <w:rsid w:val="003C6B33"/>
    <w:rsid w:val="003D0729"/>
    <w:rsid w:val="003D72D6"/>
    <w:rsid w:val="003D7AE5"/>
    <w:rsid w:val="003E0B13"/>
    <w:rsid w:val="003F5676"/>
    <w:rsid w:val="003F5CD9"/>
    <w:rsid w:val="00402968"/>
    <w:rsid w:val="00404E31"/>
    <w:rsid w:val="00421400"/>
    <w:rsid w:val="00421B2F"/>
    <w:rsid w:val="00421D22"/>
    <w:rsid w:val="00422F58"/>
    <w:rsid w:val="004248BE"/>
    <w:rsid w:val="00431D7D"/>
    <w:rsid w:val="00440570"/>
    <w:rsid w:val="0044483C"/>
    <w:rsid w:val="00450ABD"/>
    <w:rsid w:val="00456576"/>
    <w:rsid w:val="00460942"/>
    <w:rsid w:val="0046574C"/>
    <w:rsid w:val="004B2C70"/>
    <w:rsid w:val="004B4DD4"/>
    <w:rsid w:val="004C2045"/>
    <w:rsid w:val="004C55F2"/>
    <w:rsid w:val="004D4487"/>
    <w:rsid w:val="004D5826"/>
    <w:rsid w:val="004D78A5"/>
    <w:rsid w:val="004E7830"/>
    <w:rsid w:val="004F1663"/>
    <w:rsid w:val="004F1C04"/>
    <w:rsid w:val="004F6970"/>
    <w:rsid w:val="005159DE"/>
    <w:rsid w:val="00520FF8"/>
    <w:rsid w:val="00536C29"/>
    <w:rsid w:val="00540306"/>
    <w:rsid w:val="005509DB"/>
    <w:rsid w:val="005544DE"/>
    <w:rsid w:val="00556A9F"/>
    <w:rsid w:val="0055771D"/>
    <w:rsid w:val="00562334"/>
    <w:rsid w:val="00562614"/>
    <w:rsid w:val="00587514"/>
    <w:rsid w:val="005A1F9E"/>
    <w:rsid w:val="005A5E63"/>
    <w:rsid w:val="005C04AE"/>
    <w:rsid w:val="005C3F3B"/>
    <w:rsid w:val="005C3FF0"/>
    <w:rsid w:val="005C62CE"/>
    <w:rsid w:val="005E1CA6"/>
    <w:rsid w:val="005E7DA3"/>
    <w:rsid w:val="00602C76"/>
    <w:rsid w:val="00605665"/>
    <w:rsid w:val="00610CDA"/>
    <w:rsid w:val="00615FF3"/>
    <w:rsid w:val="00624C0D"/>
    <w:rsid w:val="00627C82"/>
    <w:rsid w:val="00640DDE"/>
    <w:rsid w:val="006507C1"/>
    <w:rsid w:val="00651E2F"/>
    <w:rsid w:val="00654FF6"/>
    <w:rsid w:val="00657E5F"/>
    <w:rsid w:val="00664FE8"/>
    <w:rsid w:val="006801CF"/>
    <w:rsid w:val="006811E5"/>
    <w:rsid w:val="00681510"/>
    <w:rsid w:val="0068288C"/>
    <w:rsid w:val="006856FF"/>
    <w:rsid w:val="00687C94"/>
    <w:rsid w:val="00692311"/>
    <w:rsid w:val="00694307"/>
    <w:rsid w:val="006B14CB"/>
    <w:rsid w:val="006B18F0"/>
    <w:rsid w:val="006C0FD0"/>
    <w:rsid w:val="006C328D"/>
    <w:rsid w:val="006C688C"/>
    <w:rsid w:val="006D4C76"/>
    <w:rsid w:val="006E6C8B"/>
    <w:rsid w:val="006F184B"/>
    <w:rsid w:val="0070076E"/>
    <w:rsid w:val="0070539B"/>
    <w:rsid w:val="00716F15"/>
    <w:rsid w:val="00725A57"/>
    <w:rsid w:val="00726392"/>
    <w:rsid w:val="00730D9E"/>
    <w:rsid w:val="00735828"/>
    <w:rsid w:val="007366B9"/>
    <w:rsid w:val="00746C67"/>
    <w:rsid w:val="0075073C"/>
    <w:rsid w:val="0076169F"/>
    <w:rsid w:val="0076173D"/>
    <w:rsid w:val="007679E3"/>
    <w:rsid w:val="00774893"/>
    <w:rsid w:val="00775E5A"/>
    <w:rsid w:val="00776897"/>
    <w:rsid w:val="00785CDE"/>
    <w:rsid w:val="007A34FA"/>
    <w:rsid w:val="007A45D4"/>
    <w:rsid w:val="007A4F20"/>
    <w:rsid w:val="007B7147"/>
    <w:rsid w:val="007D33A3"/>
    <w:rsid w:val="007F1250"/>
    <w:rsid w:val="007F38F2"/>
    <w:rsid w:val="007F3FE0"/>
    <w:rsid w:val="007F567B"/>
    <w:rsid w:val="008014BD"/>
    <w:rsid w:val="00827C83"/>
    <w:rsid w:val="00833247"/>
    <w:rsid w:val="0083388E"/>
    <w:rsid w:val="00846888"/>
    <w:rsid w:val="00852CF0"/>
    <w:rsid w:val="008538B1"/>
    <w:rsid w:val="0085634B"/>
    <w:rsid w:val="00856CDB"/>
    <w:rsid w:val="00872165"/>
    <w:rsid w:val="00872350"/>
    <w:rsid w:val="00874C3B"/>
    <w:rsid w:val="00895381"/>
    <w:rsid w:val="008A78B1"/>
    <w:rsid w:val="008B5D6C"/>
    <w:rsid w:val="008C1564"/>
    <w:rsid w:val="008C6BB8"/>
    <w:rsid w:val="008C6D5C"/>
    <w:rsid w:val="008C76DF"/>
    <w:rsid w:val="008D623D"/>
    <w:rsid w:val="008E4A7C"/>
    <w:rsid w:val="008F790D"/>
    <w:rsid w:val="00900E66"/>
    <w:rsid w:val="00900EA5"/>
    <w:rsid w:val="00904874"/>
    <w:rsid w:val="0090729D"/>
    <w:rsid w:val="00923168"/>
    <w:rsid w:val="00925121"/>
    <w:rsid w:val="00931984"/>
    <w:rsid w:val="00950F41"/>
    <w:rsid w:val="00953864"/>
    <w:rsid w:val="00954CBB"/>
    <w:rsid w:val="00957783"/>
    <w:rsid w:val="0096037B"/>
    <w:rsid w:val="009616B2"/>
    <w:rsid w:val="00977414"/>
    <w:rsid w:val="0098088C"/>
    <w:rsid w:val="009861A2"/>
    <w:rsid w:val="0098707C"/>
    <w:rsid w:val="00992052"/>
    <w:rsid w:val="009B0A9E"/>
    <w:rsid w:val="009B6DC1"/>
    <w:rsid w:val="009C7E6D"/>
    <w:rsid w:val="009D1184"/>
    <w:rsid w:val="009E3694"/>
    <w:rsid w:val="009E4D34"/>
    <w:rsid w:val="009F331F"/>
    <w:rsid w:val="00A33A16"/>
    <w:rsid w:val="00A3767F"/>
    <w:rsid w:val="00A42D03"/>
    <w:rsid w:val="00A6723F"/>
    <w:rsid w:val="00A710AE"/>
    <w:rsid w:val="00A7496D"/>
    <w:rsid w:val="00A958E6"/>
    <w:rsid w:val="00A9719F"/>
    <w:rsid w:val="00A9794A"/>
    <w:rsid w:val="00A979FA"/>
    <w:rsid w:val="00AB0B55"/>
    <w:rsid w:val="00AB1371"/>
    <w:rsid w:val="00AB713E"/>
    <w:rsid w:val="00AB7A26"/>
    <w:rsid w:val="00AC667D"/>
    <w:rsid w:val="00AD2284"/>
    <w:rsid w:val="00AD3B45"/>
    <w:rsid w:val="00AF056A"/>
    <w:rsid w:val="00B14C67"/>
    <w:rsid w:val="00B3168C"/>
    <w:rsid w:val="00B3541E"/>
    <w:rsid w:val="00B374D2"/>
    <w:rsid w:val="00B42F9E"/>
    <w:rsid w:val="00B62192"/>
    <w:rsid w:val="00B632FE"/>
    <w:rsid w:val="00B8463B"/>
    <w:rsid w:val="00B8690D"/>
    <w:rsid w:val="00B9533F"/>
    <w:rsid w:val="00BA613C"/>
    <w:rsid w:val="00BB7801"/>
    <w:rsid w:val="00BC03B7"/>
    <w:rsid w:val="00BC2BDA"/>
    <w:rsid w:val="00BD4213"/>
    <w:rsid w:val="00BD46B5"/>
    <w:rsid w:val="00BE00CC"/>
    <w:rsid w:val="00BE1F64"/>
    <w:rsid w:val="00BE3334"/>
    <w:rsid w:val="00C176C8"/>
    <w:rsid w:val="00C20AB1"/>
    <w:rsid w:val="00C20EC5"/>
    <w:rsid w:val="00C217CD"/>
    <w:rsid w:val="00C32F03"/>
    <w:rsid w:val="00C34B79"/>
    <w:rsid w:val="00C42384"/>
    <w:rsid w:val="00C5047D"/>
    <w:rsid w:val="00C51E5C"/>
    <w:rsid w:val="00C579EB"/>
    <w:rsid w:val="00C77A71"/>
    <w:rsid w:val="00C91F84"/>
    <w:rsid w:val="00C91FC9"/>
    <w:rsid w:val="00C95243"/>
    <w:rsid w:val="00CA1D68"/>
    <w:rsid w:val="00CA7305"/>
    <w:rsid w:val="00CB58A7"/>
    <w:rsid w:val="00CB6DE0"/>
    <w:rsid w:val="00CC04E2"/>
    <w:rsid w:val="00CC4BA8"/>
    <w:rsid w:val="00CD6C50"/>
    <w:rsid w:val="00CE0146"/>
    <w:rsid w:val="00CF0D90"/>
    <w:rsid w:val="00D01EED"/>
    <w:rsid w:val="00D06397"/>
    <w:rsid w:val="00D2477B"/>
    <w:rsid w:val="00D27E22"/>
    <w:rsid w:val="00D35E55"/>
    <w:rsid w:val="00D40B26"/>
    <w:rsid w:val="00D45745"/>
    <w:rsid w:val="00D601F4"/>
    <w:rsid w:val="00D6471F"/>
    <w:rsid w:val="00D647F7"/>
    <w:rsid w:val="00D70222"/>
    <w:rsid w:val="00D71053"/>
    <w:rsid w:val="00D74461"/>
    <w:rsid w:val="00D76555"/>
    <w:rsid w:val="00D76BC5"/>
    <w:rsid w:val="00D93300"/>
    <w:rsid w:val="00D95C9E"/>
    <w:rsid w:val="00DD0B8F"/>
    <w:rsid w:val="00DD2AAE"/>
    <w:rsid w:val="00DE2454"/>
    <w:rsid w:val="00DE596B"/>
    <w:rsid w:val="00DF59A9"/>
    <w:rsid w:val="00DF77D3"/>
    <w:rsid w:val="00E056A4"/>
    <w:rsid w:val="00E21922"/>
    <w:rsid w:val="00E32B34"/>
    <w:rsid w:val="00E34235"/>
    <w:rsid w:val="00E43E29"/>
    <w:rsid w:val="00E6350B"/>
    <w:rsid w:val="00E67973"/>
    <w:rsid w:val="00E822B1"/>
    <w:rsid w:val="00E8656E"/>
    <w:rsid w:val="00E878C6"/>
    <w:rsid w:val="00E9035F"/>
    <w:rsid w:val="00E938B8"/>
    <w:rsid w:val="00E957DA"/>
    <w:rsid w:val="00E96193"/>
    <w:rsid w:val="00E96533"/>
    <w:rsid w:val="00E97D2A"/>
    <w:rsid w:val="00EA016E"/>
    <w:rsid w:val="00EB4B2C"/>
    <w:rsid w:val="00EC043A"/>
    <w:rsid w:val="00EC15A7"/>
    <w:rsid w:val="00EC3597"/>
    <w:rsid w:val="00EE131F"/>
    <w:rsid w:val="00EE4704"/>
    <w:rsid w:val="00EF28D8"/>
    <w:rsid w:val="00EF6932"/>
    <w:rsid w:val="00F108BD"/>
    <w:rsid w:val="00F11E98"/>
    <w:rsid w:val="00F12E29"/>
    <w:rsid w:val="00F14E1B"/>
    <w:rsid w:val="00F15056"/>
    <w:rsid w:val="00F27DF5"/>
    <w:rsid w:val="00F359F4"/>
    <w:rsid w:val="00F42BF5"/>
    <w:rsid w:val="00F45FAA"/>
    <w:rsid w:val="00F555EF"/>
    <w:rsid w:val="00F571A1"/>
    <w:rsid w:val="00F636CF"/>
    <w:rsid w:val="00F63704"/>
    <w:rsid w:val="00F67EE4"/>
    <w:rsid w:val="00F70360"/>
    <w:rsid w:val="00F80376"/>
    <w:rsid w:val="00F84CE2"/>
    <w:rsid w:val="00F92B2A"/>
    <w:rsid w:val="00F941B3"/>
    <w:rsid w:val="00F947D0"/>
    <w:rsid w:val="00FA147C"/>
    <w:rsid w:val="00FB1410"/>
    <w:rsid w:val="00FB17C4"/>
    <w:rsid w:val="00FB2895"/>
    <w:rsid w:val="00FB48B9"/>
    <w:rsid w:val="00FB75FC"/>
    <w:rsid w:val="00FC00AD"/>
    <w:rsid w:val="00FC13A0"/>
    <w:rsid w:val="00FD1832"/>
    <w:rsid w:val="00FD5D59"/>
    <w:rsid w:val="00FE27CE"/>
    <w:rsid w:val="0A1EBF45"/>
    <w:rsid w:val="0B7B1BAA"/>
    <w:rsid w:val="0D4F956E"/>
    <w:rsid w:val="0DFE552F"/>
    <w:rsid w:val="148016A5"/>
    <w:rsid w:val="1B1A7BA5"/>
    <w:rsid w:val="1BC4B6AD"/>
    <w:rsid w:val="26799377"/>
    <w:rsid w:val="26B937D2"/>
    <w:rsid w:val="27246315"/>
    <w:rsid w:val="2948BCC8"/>
    <w:rsid w:val="2C384E3B"/>
    <w:rsid w:val="2F10F038"/>
    <w:rsid w:val="3207E578"/>
    <w:rsid w:val="3D9A9C4C"/>
    <w:rsid w:val="450FFADA"/>
    <w:rsid w:val="46EA4318"/>
    <w:rsid w:val="482A3712"/>
    <w:rsid w:val="4916F1C3"/>
    <w:rsid w:val="4AD58749"/>
    <w:rsid w:val="4C5817BF"/>
    <w:rsid w:val="4E472071"/>
    <w:rsid w:val="4E99EFBB"/>
    <w:rsid w:val="55C67258"/>
    <w:rsid w:val="5BCCEBB6"/>
    <w:rsid w:val="5F080B43"/>
    <w:rsid w:val="5FE0D62B"/>
    <w:rsid w:val="684699FD"/>
    <w:rsid w:val="6E56960D"/>
    <w:rsid w:val="6E7784D7"/>
    <w:rsid w:val="745E2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1">
    <w:name w:val="Sombreado claro1"/>
    <w:basedOn w:val="Tablanormal"/>
    <w:next w:val="Sombreadoclaro"/>
    <w:uiPriority w:val="60"/>
    <w:rsid w:val="002864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jpg"/><Relationship Id="rId7" Type="http://schemas.openxmlformats.org/officeDocument/2006/relationships/footnotes" Target="footnotes.xml"/><Relationship Id="rId12" Type="http://schemas.microsoft.com/office/2007/relationships/hdphoto" Target="media/hdphoto1.wdp"/><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biking.michael-simons.eu/docs/index.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hyperlink" Target="http://www.presentable.es/consejos-practicos/como-plantear-un-problema-a-tu-audiencia/" TargetMode="External"/><Relationship Id="rId19" Type="http://schemas.openxmlformats.org/officeDocument/2006/relationships/hyperlink" Target="http://arc42.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5D2BCE693D4D36BF991DCA847F4F35"/>
        <w:category>
          <w:name w:val="General"/>
          <w:gallery w:val="placeholder"/>
        </w:category>
        <w:types>
          <w:type w:val="bbPlcHdr"/>
        </w:types>
        <w:behaviors>
          <w:behavior w:val="content"/>
        </w:behaviors>
        <w:guid w:val="{770EFE75-51FF-4EA0-A825-79420BC13D46}"/>
      </w:docPartPr>
      <w:docPartBody>
        <w:p w:rsidR="00000000" w:rsidRDefault="00741F3F">
          <w:pPr>
            <w:pStyle w:val="E15D2BCE693D4D36BF991DCA847F4F35"/>
          </w:pPr>
          <w:r w:rsidRPr="0033129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3F"/>
    <w:rsid w:val="00065E53"/>
    <w:rsid w:val="001C6121"/>
    <w:rsid w:val="00222CA0"/>
    <w:rsid w:val="00387AD7"/>
    <w:rsid w:val="004802B3"/>
    <w:rsid w:val="004C5C01"/>
    <w:rsid w:val="00560687"/>
    <w:rsid w:val="005610D5"/>
    <w:rsid w:val="00741F3F"/>
    <w:rsid w:val="00764E34"/>
    <w:rsid w:val="00781A0C"/>
    <w:rsid w:val="00843C5F"/>
    <w:rsid w:val="008C708D"/>
    <w:rsid w:val="008F74B2"/>
    <w:rsid w:val="00B21841"/>
    <w:rsid w:val="00C11A9B"/>
    <w:rsid w:val="00D44A98"/>
    <w:rsid w:val="00D60C51"/>
    <w:rsid w:val="00DB3C28"/>
    <w:rsid w:val="00E579D9"/>
    <w:rsid w:val="00F65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F3F"/>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1F3F"/>
    <w:rPr>
      <w:color w:val="808080"/>
    </w:rPr>
  </w:style>
  <w:style w:type="paragraph" w:customStyle="1" w:styleId="E15D2BCE693D4D36BF991DCA847F4F35">
    <w:name w:val="E15D2BCE693D4D36BF991DCA847F4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E3DDC-B1E6-4F03-9DE4-EA55B5D4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6423</Words>
  <Characters>35330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41670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(2017)</dc:subject>
  <dc:creator>Alumnos del grupo de prácticas E3B</dc:creator>
  <cp:keywords/>
  <dc:description/>
  <cp:lastModifiedBy>Miguel Martínez</cp:lastModifiedBy>
  <cp:revision>2</cp:revision>
  <cp:lastPrinted>2018-02-19T08:54:00Z</cp:lastPrinted>
  <dcterms:created xsi:type="dcterms:W3CDTF">2018-02-19T08:55:00Z</dcterms:created>
  <dcterms:modified xsi:type="dcterms:W3CDTF">2018-02-19T08:55:00Z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